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705305"/>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705306"/>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lastRenderedPageBreak/>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br w:type="page"/>
      </w:r>
    </w:p>
    <w:p w:rsidR="00883FCB" w:rsidRPr="00964772" w:rsidRDefault="00883FCB" w:rsidP="00883FCB">
      <w:pPr>
        <w:pStyle w:val="ThesisH1"/>
        <w:rPr>
          <w:sz w:val="24"/>
          <w:szCs w:val="24"/>
        </w:rPr>
      </w:pPr>
      <w:bookmarkStart w:id="2" w:name="_Toc416705307"/>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705308"/>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705309"/>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705310"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160A86"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705305" w:history="1">
            <w:r w:rsidR="00160A86" w:rsidRPr="003F2501">
              <w:rPr>
                <w:rStyle w:val="Hiperhivatkozs"/>
                <w:noProof/>
              </w:rPr>
              <w:t>Feladatkiírás:</w:t>
            </w:r>
            <w:r w:rsidR="00160A86">
              <w:rPr>
                <w:noProof/>
                <w:webHidden/>
              </w:rPr>
              <w:tab/>
            </w:r>
            <w:r w:rsidR="00160A86">
              <w:rPr>
                <w:noProof/>
                <w:webHidden/>
              </w:rPr>
              <w:fldChar w:fldCharType="begin"/>
            </w:r>
            <w:r w:rsidR="00160A86">
              <w:rPr>
                <w:noProof/>
                <w:webHidden/>
              </w:rPr>
              <w:instrText xml:space="preserve"> PAGEREF _Toc416705305 \h </w:instrText>
            </w:r>
            <w:r w:rsidR="00160A86">
              <w:rPr>
                <w:noProof/>
                <w:webHidden/>
              </w:rPr>
            </w:r>
            <w:r w:rsidR="00160A86">
              <w:rPr>
                <w:noProof/>
                <w:webHidden/>
              </w:rPr>
              <w:fldChar w:fldCharType="separate"/>
            </w:r>
            <w:r w:rsidR="00160A86">
              <w:rPr>
                <w:noProof/>
                <w:webHidden/>
              </w:rPr>
              <w:t>2</w:t>
            </w:r>
            <w:r w:rsidR="00160A86">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06" w:history="1">
            <w:r w:rsidRPr="003F2501">
              <w:rPr>
                <w:rStyle w:val="Hiperhivatkozs"/>
                <w:noProof/>
              </w:rPr>
              <w:t>Nyilatkozat</w:t>
            </w:r>
            <w:r>
              <w:rPr>
                <w:noProof/>
                <w:webHidden/>
              </w:rPr>
              <w:tab/>
            </w:r>
            <w:r>
              <w:rPr>
                <w:noProof/>
                <w:webHidden/>
              </w:rPr>
              <w:fldChar w:fldCharType="begin"/>
            </w:r>
            <w:r>
              <w:rPr>
                <w:noProof/>
                <w:webHidden/>
              </w:rPr>
              <w:instrText xml:space="preserve"> PAGEREF _Toc416705306 \h </w:instrText>
            </w:r>
            <w:r>
              <w:rPr>
                <w:noProof/>
                <w:webHidden/>
              </w:rPr>
            </w:r>
            <w:r>
              <w:rPr>
                <w:noProof/>
                <w:webHidden/>
              </w:rPr>
              <w:fldChar w:fldCharType="separate"/>
            </w:r>
            <w:r>
              <w:rPr>
                <w:noProof/>
                <w:webHidden/>
              </w:rPr>
              <w:t>2</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07" w:history="1">
            <w:r w:rsidRPr="003F2501">
              <w:rPr>
                <w:rStyle w:val="Hiperhivatkozs"/>
                <w:noProof/>
              </w:rPr>
              <w:t>Köszönetnyilvánítás</w:t>
            </w:r>
            <w:r>
              <w:rPr>
                <w:noProof/>
                <w:webHidden/>
              </w:rPr>
              <w:tab/>
            </w:r>
            <w:r>
              <w:rPr>
                <w:noProof/>
                <w:webHidden/>
              </w:rPr>
              <w:fldChar w:fldCharType="begin"/>
            </w:r>
            <w:r>
              <w:rPr>
                <w:noProof/>
                <w:webHidden/>
              </w:rPr>
              <w:instrText xml:space="preserve"> PAGEREF _Toc416705307 \h </w:instrText>
            </w:r>
            <w:r>
              <w:rPr>
                <w:noProof/>
                <w:webHidden/>
              </w:rPr>
            </w:r>
            <w:r>
              <w:rPr>
                <w:noProof/>
                <w:webHidden/>
              </w:rPr>
              <w:fldChar w:fldCharType="separate"/>
            </w:r>
            <w:r>
              <w:rPr>
                <w:noProof/>
                <w:webHidden/>
              </w:rPr>
              <w:t>4</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08" w:history="1">
            <w:r w:rsidRPr="003F2501">
              <w:rPr>
                <w:rStyle w:val="Hiperhivatkozs"/>
                <w:noProof/>
              </w:rPr>
              <w:t>Tartalmi összefoglaló</w:t>
            </w:r>
            <w:r>
              <w:rPr>
                <w:noProof/>
                <w:webHidden/>
              </w:rPr>
              <w:tab/>
            </w:r>
            <w:r>
              <w:rPr>
                <w:noProof/>
                <w:webHidden/>
              </w:rPr>
              <w:fldChar w:fldCharType="begin"/>
            </w:r>
            <w:r>
              <w:rPr>
                <w:noProof/>
                <w:webHidden/>
              </w:rPr>
              <w:instrText xml:space="preserve"> PAGEREF _Toc416705308 \h </w:instrText>
            </w:r>
            <w:r>
              <w:rPr>
                <w:noProof/>
                <w:webHidden/>
              </w:rPr>
            </w:r>
            <w:r>
              <w:rPr>
                <w:noProof/>
                <w:webHidden/>
              </w:rPr>
              <w:fldChar w:fldCharType="separate"/>
            </w:r>
            <w:r>
              <w:rPr>
                <w:noProof/>
                <w:webHidden/>
              </w:rPr>
              <w:t>5</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09" w:history="1">
            <w:r w:rsidRPr="003F2501">
              <w:rPr>
                <w:rStyle w:val="Hiperhivatkozs"/>
                <w:noProof/>
              </w:rPr>
              <w:t>Abstract</w:t>
            </w:r>
            <w:r>
              <w:rPr>
                <w:noProof/>
                <w:webHidden/>
              </w:rPr>
              <w:tab/>
            </w:r>
            <w:r>
              <w:rPr>
                <w:noProof/>
                <w:webHidden/>
              </w:rPr>
              <w:fldChar w:fldCharType="begin"/>
            </w:r>
            <w:r>
              <w:rPr>
                <w:noProof/>
                <w:webHidden/>
              </w:rPr>
              <w:instrText xml:space="preserve"> PAGEREF _Toc416705309 \h </w:instrText>
            </w:r>
            <w:r>
              <w:rPr>
                <w:noProof/>
                <w:webHidden/>
              </w:rPr>
            </w:r>
            <w:r>
              <w:rPr>
                <w:noProof/>
                <w:webHidden/>
              </w:rPr>
              <w:fldChar w:fldCharType="separate"/>
            </w:r>
            <w:r>
              <w:rPr>
                <w:noProof/>
                <w:webHidden/>
              </w:rPr>
              <w:t>6</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10" w:history="1">
            <w:r w:rsidRPr="003F2501">
              <w:rPr>
                <w:rStyle w:val="Hiperhivatkozs"/>
                <w:noProof/>
              </w:rPr>
              <w:t>Tartalom</w:t>
            </w:r>
            <w:r>
              <w:rPr>
                <w:noProof/>
                <w:webHidden/>
              </w:rPr>
              <w:tab/>
            </w:r>
            <w:r>
              <w:rPr>
                <w:noProof/>
                <w:webHidden/>
              </w:rPr>
              <w:fldChar w:fldCharType="begin"/>
            </w:r>
            <w:r>
              <w:rPr>
                <w:noProof/>
                <w:webHidden/>
              </w:rPr>
              <w:instrText xml:space="preserve"> PAGEREF _Toc416705310 \h </w:instrText>
            </w:r>
            <w:r>
              <w:rPr>
                <w:noProof/>
                <w:webHidden/>
              </w:rPr>
            </w:r>
            <w:r>
              <w:rPr>
                <w:noProof/>
                <w:webHidden/>
              </w:rPr>
              <w:fldChar w:fldCharType="separate"/>
            </w:r>
            <w:r>
              <w:rPr>
                <w:noProof/>
                <w:webHidden/>
              </w:rPr>
              <w:t>7</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11" w:history="1">
            <w:r w:rsidRPr="003F2501">
              <w:rPr>
                <w:rStyle w:val="Hiperhivatkozs"/>
                <w:noProof/>
              </w:rPr>
              <w:t>1.</w:t>
            </w:r>
            <w:r>
              <w:rPr>
                <w:rFonts w:eastAsiaTheme="minorEastAsia" w:cstheme="minorBidi"/>
                <w:noProof/>
                <w:lang w:val="en-US"/>
              </w:rPr>
              <w:tab/>
            </w:r>
            <w:r w:rsidRPr="003F2501">
              <w:rPr>
                <w:rStyle w:val="Hiperhivatkozs"/>
                <w:noProof/>
              </w:rPr>
              <w:t>Bevezetés</w:t>
            </w:r>
            <w:r>
              <w:rPr>
                <w:noProof/>
                <w:webHidden/>
              </w:rPr>
              <w:tab/>
            </w:r>
            <w:r>
              <w:rPr>
                <w:noProof/>
                <w:webHidden/>
              </w:rPr>
              <w:fldChar w:fldCharType="begin"/>
            </w:r>
            <w:r>
              <w:rPr>
                <w:noProof/>
                <w:webHidden/>
              </w:rPr>
              <w:instrText xml:space="preserve"> PAGEREF _Toc416705311 \h </w:instrText>
            </w:r>
            <w:r>
              <w:rPr>
                <w:noProof/>
                <w:webHidden/>
              </w:rPr>
            </w:r>
            <w:r>
              <w:rPr>
                <w:noProof/>
                <w:webHidden/>
              </w:rPr>
              <w:fldChar w:fldCharType="separate"/>
            </w:r>
            <w:r>
              <w:rPr>
                <w:noProof/>
                <w:webHidden/>
              </w:rPr>
              <w:t>10</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12" w:history="1">
            <w:r w:rsidRPr="003F2501">
              <w:rPr>
                <w:rStyle w:val="Hiperhivatkozs"/>
                <w:noProof/>
              </w:rPr>
              <w:t>1.1.</w:t>
            </w:r>
            <w:r>
              <w:rPr>
                <w:rFonts w:eastAsiaTheme="minorEastAsia" w:cstheme="minorBidi"/>
                <w:noProof/>
                <w:lang w:val="en-US"/>
              </w:rPr>
              <w:tab/>
            </w:r>
            <w:r w:rsidRPr="003F2501">
              <w:rPr>
                <w:rStyle w:val="Hiperhivatkozs"/>
                <w:noProof/>
              </w:rPr>
              <w:t>A probléma és megoldása</w:t>
            </w:r>
            <w:r>
              <w:rPr>
                <w:noProof/>
                <w:webHidden/>
              </w:rPr>
              <w:tab/>
            </w:r>
            <w:r>
              <w:rPr>
                <w:noProof/>
                <w:webHidden/>
              </w:rPr>
              <w:fldChar w:fldCharType="begin"/>
            </w:r>
            <w:r>
              <w:rPr>
                <w:noProof/>
                <w:webHidden/>
              </w:rPr>
              <w:instrText xml:space="preserve"> PAGEREF _Toc416705312 \h </w:instrText>
            </w:r>
            <w:r>
              <w:rPr>
                <w:noProof/>
                <w:webHidden/>
              </w:rPr>
            </w:r>
            <w:r>
              <w:rPr>
                <w:noProof/>
                <w:webHidden/>
              </w:rPr>
              <w:fldChar w:fldCharType="separate"/>
            </w:r>
            <w:r>
              <w:rPr>
                <w:noProof/>
                <w:webHidden/>
              </w:rPr>
              <w:t>10</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13" w:history="1">
            <w:r w:rsidRPr="003F2501">
              <w:rPr>
                <w:rStyle w:val="Hiperhivatkozs"/>
                <w:noProof/>
              </w:rPr>
              <w:t>2.</w:t>
            </w:r>
            <w:r>
              <w:rPr>
                <w:rFonts w:eastAsiaTheme="minorEastAsia" w:cstheme="minorBidi"/>
                <w:noProof/>
                <w:lang w:val="en-US"/>
              </w:rPr>
              <w:tab/>
            </w:r>
            <w:r w:rsidRPr="003F2501">
              <w:rPr>
                <w:rStyle w:val="Hiperhivatkozs"/>
                <w:noProof/>
              </w:rPr>
              <w:t>Szálláskereső portálok</w:t>
            </w:r>
            <w:r>
              <w:rPr>
                <w:noProof/>
                <w:webHidden/>
              </w:rPr>
              <w:tab/>
            </w:r>
            <w:r>
              <w:rPr>
                <w:noProof/>
                <w:webHidden/>
              </w:rPr>
              <w:fldChar w:fldCharType="begin"/>
            </w:r>
            <w:r>
              <w:rPr>
                <w:noProof/>
                <w:webHidden/>
              </w:rPr>
              <w:instrText xml:space="preserve"> PAGEREF _Toc416705313 \h </w:instrText>
            </w:r>
            <w:r>
              <w:rPr>
                <w:noProof/>
                <w:webHidden/>
              </w:rPr>
            </w:r>
            <w:r>
              <w:rPr>
                <w:noProof/>
                <w:webHidden/>
              </w:rPr>
              <w:fldChar w:fldCharType="separate"/>
            </w:r>
            <w:r>
              <w:rPr>
                <w:noProof/>
                <w:webHidden/>
              </w:rPr>
              <w:t>12</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14" w:history="1">
            <w:r w:rsidRPr="003F2501">
              <w:rPr>
                <w:rStyle w:val="Hiperhivatkozs"/>
                <w:noProof/>
              </w:rPr>
              <w:t>2.1.</w:t>
            </w:r>
            <w:r>
              <w:rPr>
                <w:rFonts w:eastAsiaTheme="minorEastAsia" w:cstheme="minorBidi"/>
                <w:noProof/>
                <w:lang w:val="en-US"/>
              </w:rPr>
              <w:tab/>
            </w:r>
            <w:r w:rsidRPr="003F2501">
              <w:rPr>
                <w:rStyle w:val="Hiperhivatkozs"/>
                <w:noProof/>
              </w:rPr>
              <w:t>Szallas.hu</w:t>
            </w:r>
            <w:r>
              <w:rPr>
                <w:noProof/>
                <w:webHidden/>
              </w:rPr>
              <w:tab/>
            </w:r>
            <w:r>
              <w:rPr>
                <w:noProof/>
                <w:webHidden/>
              </w:rPr>
              <w:fldChar w:fldCharType="begin"/>
            </w:r>
            <w:r>
              <w:rPr>
                <w:noProof/>
                <w:webHidden/>
              </w:rPr>
              <w:instrText xml:space="preserve"> PAGEREF _Toc416705314 \h </w:instrText>
            </w:r>
            <w:r>
              <w:rPr>
                <w:noProof/>
                <w:webHidden/>
              </w:rPr>
            </w:r>
            <w:r>
              <w:rPr>
                <w:noProof/>
                <w:webHidden/>
              </w:rPr>
              <w:fldChar w:fldCharType="separate"/>
            </w:r>
            <w:r>
              <w:rPr>
                <w:noProof/>
                <w:webHidden/>
              </w:rPr>
              <w:t>12</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15" w:history="1">
            <w:r w:rsidRPr="003F2501">
              <w:rPr>
                <w:rStyle w:val="Hiperhivatkozs"/>
                <w:noProof/>
              </w:rPr>
              <w:t>2.2.</w:t>
            </w:r>
            <w:r>
              <w:rPr>
                <w:rFonts w:eastAsiaTheme="minorEastAsia" w:cstheme="minorBidi"/>
                <w:noProof/>
                <w:lang w:val="en-US"/>
              </w:rPr>
              <w:tab/>
            </w:r>
            <w:r w:rsidRPr="003F2501">
              <w:rPr>
                <w:rStyle w:val="Hiperhivatkozs"/>
                <w:noProof/>
              </w:rPr>
              <w:t>Booking.com</w:t>
            </w:r>
            <w:r>
              <w:rPr>
                <w:noProof/>
                <w:webHidden/>
              </w:rPr>
              <w:tab/>
            </w:r>
            <w:r>
              <w:rPr>
                <w:noProof/>
                <w:webHidden/>
              </w:rPr>
              <w:fldChar w:fldCharType="begin"/>
            </w:r>
            <w:r>
              <w:rPr>
                <w:noProof/>
                <w:webHidden/>
              </w:rPr>
              <w:instrText xml:space="preserve"> PAGEREF _Toc416705315 \h </w:instrText>
            </w:r>
            <w:r>
              <w:rPr>
                <w:noProof/>
                <w:webHidden/>
              </w:rPr>
            </w:r>
            <w:r>
              <w:rPr>
                <w:noProof/>
                <w:webHidden/>
              </w:rPr>
              <w:fldChar w:fldCharType="separate"/>
            </w:r>
            <w:r>
              <w:rPr>
                <w:noProof/>
                <w:webHidden/>
              </w:rPr>
              <w:t>12</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16" w:history="1">
            <w:r w:rsidRPr="003F2501">
              <w:rPr>
                <w:rStyle w:val="Hiperhivatkozs"/>
                <w:noProof/>
              </w:rPr>
              <w:t>2.3.</w:t>
            </w:r>
            <w:r>
              <w:rPr>
                <w:rFonts w:eastAsiaTheme="minorEastAsia" w:cstheme="minorBidi"/>
                <w:noProof/>
                <w:lang w:val="en-US"/>
              </w:rPr>
              <w:tab/>
            </w:r>
            <w:r w:rsidRPr="003F2501">
              <w:rPr>
                <w:rStyle w:val="Hiperhivatkozs"/>
                <w:noProof/>
              </w:rPr>
              <w:t>Trivago.hu</w:t>
            </w:r>
            <w:r>
              <w:rPr>
                <w:noProof/>
                <w:webHidden/>
              </w:rPr>
              <w:tab/>
            </w:r>
            <w:r>
              <w:rPr>
                <w:noProof/>
                <w:webHidden/>
              </w:rPr>
              <w:fldChar w:fldCharType="begin"/>
            </w:r>
            <w:r>
              <w:rPr>
                <w:noProof/>
                <w:webHidden/>
              </w:rPr>
              <w:instrText xml:space="preserve"> PAGEREF _Toc416705316 \h </w:instrText>
            </w:r>
            <w:r>
              <w:rPr>
                <w:noProof/>
                <w:webHidden/>
              </w:rPr>
            </w:r>
            <w:r>
              <w:rPr>
                <w:noProof/>
                <w:webHidden/>
              </w:rPr>
              <w:fldChar w:fldCharType="separate"/>
            </w:r>
            <w:r>
              <w:rPr>
                <w:noProof/>
                <w:webHidden/>
              </w:rPr>
              <w:t>13</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17" w:history="1">
            <w:r w:rsidRPr="003F2501">
              <w:rPr>
                <w:rStyle w:val="Hiperhivatkozs"/>
                <w:noProof/>
              </w:rPr>
              <w:t>2.4.</w:t>
            </w:r>
            <w:r>
              <w:rPr>
                <w:rFonts w:eastAsiaTheme="minorEastAsia" w:cstheme="minorBidi"/>
                <w:noProof/>
                <w:lang w:val="en-US"/>
              </w:rPr>
              <w:tab/>
            </w:r>
            <w:r w:rsidRPr="003F2501">
              <w:rPr>
                <w:rStyle w:val="Hiperhivatkozs"/>
                <w:noProof/>
              </w:rPr>
              <w:t>Konklúzió</w:t>
            </w:r>
            <w:r>
              <w:rPr>
                <w:noProof/>
                <w:webHidden/>
              </w:rPr>
              <w:tab/>
            </w:r>
            <w:r>
              <w:rPr>
                <w:noProof/>
                <w:webHidden/>
              </w:rPr>
              <w:fldChar w:fldCharType="begin"/>
            </w:r>
            <w:r>
              <w:rPr>
                <w:noProof/>
                <w:webHidden/>
              </w:rPr>
              <w:instrText xml:space="preserve"> PAGEREF _Toc416705317 \h </w:instrText>
            </w:r>
            <w:r>
              <w:rPr>
                <w:noProof/>
                <w:webHidden/>
              </w:rPr>
            </w:r>
            <w:r>
              <w:rPr>
                <w:noProof/>
                <w:webHidden/>
              </w:rPr>
              <w:fldChar w:fldCharType="separate"/>
            </w:r>
            <w:r>
              <w:rPr>
                <w:noProof/>
                <w:webHidden/>
              </w:rPr>
              <w:t>13</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18" w:history="1">
            <w:r w:rsidRPr="003F2501">
              <w:rPr>
                <w:rStyle w:val="Hiperhivatkozs"/>
                <w:noProof/>
              </w:rPr>
              <w:t>3.</w:t>
            </w:r>
            <w:r>
              <w:rPr>
                <w:rFonts w:eastAsiaTheme="minorEastAsia" w:cstheme="minorBidi"/>
                <w:noProof/>
                <w:lang w:val="en-US"/>
              </w:rPr>
              <w:tab/>
            </w:r>
            <w:r w:rsidRPr="003F2501">
              <w:rPr>
                <w:rStyle w:val="Hiperhivatkozs"/>
                <w:noProof/>
              </w:rPr>
              <w:t>Matematikai optimalizálás</w:t>
            </w:r>
            <w:r>
              <w:rPr>
                <w:noProof/>
                <w:webHidden/>
              </w:rPr>
              <w:tab/>
            </w:r>
            <w:r>
              <w:rPr>
                <w:noProof/>
                <w:webHidden/>
              </w:rPr>
              <w:fldChar w:fldCharType="begin"/>
            </w:r>
            <w:r>
              <w:rPr>
                <w:noProof/>
                <w:webHidden/>
              </w:rPr>
              <w:instrText xml:space="preserve"> PAGEREF _Toc416705318 \h </w:instrText>
            </w:r>
            <w:r>
              <w:rPr>
                <w:noProof/>
                <w:webHidden/>
              </w:rPr>
            </w:r>
            <w:r>
              <w:rPr>
                <w:noProof/>
                <w:webHidden/>
              </w:rPr>
              <w:fldChar w:fldCharType="separate"/>
            </w:r>
            <w:r>
              <w:rPr>
                <w:noProof/>
                <w:webHidden/>
              </w:rPr>
              <w:t>14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19" w:history="1">
            <w:r w:rsidRPr="003F2501">
              <w:rPr>
                <w:rStyle w:val="Hiperhivatkozs"/>
                <w:noProof/>
              </w:rPr>
              <w:t>3.1.</w:t>
            </w:r>
            <w:r>
              <w:rPr>
                <w:rFonts w:eastAsiaTheme="minorEastAsia" w:cstheme="minorBidi"/>
                <w:noProof/>
                <w:lang w:val="en-US"/>
              </w:rPr>
              <w:tab/>
            </w:r>
            <w:r w:rsidRPr="003F2501">
              <w:rPr>
                <w:rStyle w:val="Hiperhivatkozs"/>
                <w:noProof/>
              </w:rPr>
              <w:t>A matematikai optimalizálás története</w:t>
            </w:r>
            <w:r>
              <w:rPr>
                <w:noProof/>
                <w:webHidden/>
              </w:rPr>
              <w:tab/>
            </w:r>
            <w:r>
              <w:rPr>
                <w:noProof/>
                <w:webHidden/>
              </w:rPr>
              <w:fldChar w:fldCharType="begin"/>
            </w:r>
            <w:r>
              <w:rPr>
                <w:noProof/>
                <w:webHidden/>
              </w:rPr>
              <w:instrText xml:space="preserve"> PAGEREF _Toc416705319 \h </w:instrText>
            </w:r>
            <w:r>
              <w:rPr>
                <w:noProof/>
                <w:webHidden/>
              </w:rPr>
            </w:r>
            <w:r>
              <w:rPr>
                <w:noProof/>
                <w:webHidden/>
              </w:rPr>
              <w:fldChar w:fldCharType="separate"/>
            </w:r>
            <w:r>
              <w:rPr>
                <w:noProof/>
                <w:webHidden/>
              </w:rPr>
              <w:t>14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20" w:history="1">
            <w:r w:rsidRPr="003F2501">
              <w:rPr>
                <w:rStyle w:val="Hiperhivatkozs"/>
                <w:noProof/>
              </w:rPr>
              <w:t>3.2.</w:t>
            </w:r>
            <w:r>
              <w:rPr>
                <w:rFonts w:eastAsiaTheme="minorEastAsia" w:cstheme="minorBidi"/>
                <w:noProof/>
                <w:lang w:val="en-US"/>
              </w:rPr>
              <w:tab/>
            </w:r>
            <w:r w:rsidRPr="003F2501">
              <w:rPr>
                <w:rStyle w:val="Hiperhivatkozs"/>
                <w:noProof/>
              </w:rPr>
              <w:t>Matematikai optimalizálási feladat</w:t>
            </w:r>
            <w:r>
              <w:rPr>
                <w:noProof/>
                <w:webHidden/>
              </w:rPr>
              <w:tab/>
            </w:r>
            <w:r>
              <w:rPr>
                <w:noProof/>
                <w:webHidden/>
              </w:rPr>
              <w:fldChar w:fldCharType="begin"/>
            </w:r>
            <w:r>
              <w:rPr>
                <w:noProof/>
                <w:webHidden/>
              </w:rPr>
              <w:instrText xml:space="preserve"> PAGEREF _Toc416705320 \h </w:instrText>
            </w:r>
            <w:r>
              <w:rPr>
                <w:noProof/>
                <w:webHidden/>
              </w:rPr>
            </w:r>
            <w:r>
              <w:rPr>
                <w:noProof/>
                <w:webHidden/>
              </w:rPr>
              <w:fldChar w:fldCharType="separate"/>
            </w:r>
            <w:r>
              <w:rPr>
                <w:noProof/>
                <w:webHidden/>
              </w:rPr>
              <w:t>18</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21" w:history="1">
            <w:r w:rsidRPr="003F2501">
              <w:rPr>
                <w:rStyle w:val="Hiperhivatkozs"/>
                <w:noProof/>
              </w:rPr>
              <w:t>3.3.</w:t>
            </w:r>
            <w:r>
              <w:rPr>
                <w:rFonts w:eastAsiaTheme="minorEastAsia" w:cstheme="minorBidi"/>
                <w:noProof/>
                <w:lang w:val="en-US"/>
              </w:rPr>
              <w:tab/>
            </w:r>
            <w:r w:rsidRPr="003F2501">
              <w:rPr>
                <w:rStyle w:val="Hiperhivatkozs"/>
                <w:noProof/>
              </w:rPr>
              <w:t>Lineáris optimalizálási feladat</w:t>
            </w:r>
            <w:r>
              <w:rPr>
                <w:noProof/>
                <w:webHidden/>
              </w:rPr>
              <w:tab/>
            </w:r>
            <w:r>
              <w:rPr>
                <w:noProof/>
                <w:webHidden/>
              </w:rPr>
              <w:fldChar w:fldCharType="begin"/>
            </w:r>
            <w:r>
              <w:rPr>
                <w:noProof/>
                <w:webHidden/>
              </w:rPr>
              <w:instrText xml:space="preserve"> PAGEREF _Toc416705321 \h </w:instrText>
            </w:r>
            <w:r>
              <w:rPr>
                <w:noProof/>
                <w:webHidden/>
              </w:rPr>
            </w:r>
            <w:r>
              <w:rPr>
                <w:noProof/>
                <w:webHidden/>
              </w:rPr>
              <w:fldChar w:fldCharType="separate"/>
            </w:r>
            <w:r>
              <w:rPr>
                <w:noProof/>
                <w:webHidden/>
              </w:rPr>
              <w:t>19</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22" w:history="1">
            <w:r w:rsidRPr="003F2501">
              <w:rPr>
                <w:rStyle w:val="Hiperhivatkozs"/>
                <w:noProof/>
              </w:rPr>
              <w:t>3.4.</w:t>
            </w:r>
            <w:r>
              <w:rPr>
                <w:rFonts w:eastAsiaTheme="minorEastAsia" w:cstheme="minorBidi"/>
                <w:noProof/>
                <w:lang w:val="en-US"/>
              </w:rPr>
              <w:tab/>
            </w:r>
            <w:r w:rsidRPr="003F2501">
              <w:rPr>
                <w:rStyle w:val="Hiperhivatkozs"/>
                <w:noProof/>
              </w:rPr>
              <w:t>Nemlineáris programozási feladat</w:t>
            </w:r>
            <w:r>
              <w:rPr>
                <w:noProof/>
                <w:webHidden/>
              </w:rPr>
              <w:tab/>
            </w:r>
            <w:r>
              <w:rPr>
                <w:noProof/>
                <w:webHidden/>
              </w:rPr>
              <w:fldChar w:fldCharType="begin"/>
            </w:r>
            <w:r>
              <w:rPr>
                <w:noProof/>
                <w:webHidden/>
              </w:rPr>
              <w:instrText xml:space="preserve"> PAGEREF _Toc416705322 \h </w:instrText>
            </w:r>
            <w:r>
              <w:rPr>
                <w:noProof/>
                <w:webHidden/>
              </w:rPr>
            </w:r>
            <w:r>
              <w:rPr>
                <w:noProof/>
                <w:webHidden/>
              </w:rPr>
              <w:fldChar w:fldCharType="separate"/>
            </w:r>
            <w:r>
              <w:rPr>
                <w:noProof/>
                <w:webHidden/>
              </w:rPr>
              <w:t>22</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23" w:history="1">
            <w:r w:rsidRPr="003F2501">
              <w:rPr>
                <w:rStyle w:val="Hiperhivatkozs"/>
                <w:noProof/>
              </w:rPr>
              <w:t>4.</w:t>
            </w:r>
            <w:r>
              <w:rPr>
                <w:rFonts w:eastAsiaTheme="minorEastAsia" w:cstheme="minorBidi"/>
                <w:noProof/>
                <w:lang w:val="en-US"/>
              </w:rPr>
              <w:tab/>
            </w:r>
            <w:r w:rsidRPr="003F2501">
              <w:rPr>
                <w:rStyle w:val="Hiperhivatkozs"/>
                <w:noProof/>
              </w:rPr>
              <w:t>Ruby on Rails</w:t>
            </w:r>
            <w:r>
              <w:rPr>
                <w:noProof/>
                <w:webHidden/>
              </w:rPr>
              <w:tab/>
            </w:r>
            <w:r>
              <w:rPr>
                <w:noProof/>
                <w:webHidden/>
              </w:rPr>
              <w:fldChar w:fldCharType="begin"/>
            </w:r>
            <w:r>
              <w:rPr>
                <w:noProof/>
                <w:webHidden/>
              </w:rPr>
              <w:instrText xml:space="preserve"> PAGEREF _Toc416705323 \h </w:instrText>
            </w:r>
            <w:r>
              <w:rPr>
                <w:noProof/>
                <w:webHidden/>
              </w:rPr>
            </w:r>
            <w:r>
              <w:rPr>
                <w:noProof/>
                <w:webHidden/>
              </w:rPr>
              <w:fldChar w:fldCharType="separate"/>
            </w:r>
            <w:r>
              <w:rPr>
                <w:noProof/>
                <w:webHidden/>
              </w:rPr>
              <w:t>23</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24" w:history="1">
            <w:r w:rsidRPr="003F2501">
              <w:rPr>
                <w:rStyle w:val="Hiperhivatkozs"/>
                <w:noProof/>
              </w:rPr>
              <w:t>5.</w:t>
            </w:r>
            <w:r>
              <w:rPr>
                <w:rFonts w:eastAsiaTheme="minorEastAsia" w:cstheme="minorBidi"/>
                <w:noProof/>
                <w:lang w:val="en-US"/>
              </w:rPr>
              <w:tab/>
            </w:r>
            <w:r w:rsidRPr="003F2501">
              <w:rPr>
                <w:rStyle w:val="Hiperhivatkozs"/>
                <w:noProof/>
              </w:rPr>
              <w:t>Specifikáció</w:t>
            </w:r>
            <w:r>
              <w:rPr>
                <w:noProof/>
                <w:webHidden/>
              </w:rPr>
              <w:tab/>
            </w:r>
            <w:r>
              <w:rPr>
                <w:noProof/>
                <w:webHidden/>
              </w:rPr>
              <w:fldChar w:fldCharType="begin"/>
            </w:r>
            <w:r>
              <w:rPr>
                <w:noProof/>
                <w:webHidden/>
              </w:rPr>
              <w:instrText xml:space="preserve"> PAGEREF _Toc416705324 \h </w:instrText>
            </w:r>
            <w:r>
              <w:rPr>
                <w:noProof/>
                <w:webHidden/>
              </w:rPr>
            </w:r>
            <w:r>
              <w:rPr>
                <w:noProof/>
                <w:webHidden/>
              </w:rPr>
              <w:fldChar w:fldCharType="separate"/>
            </w:r>
            <w:r>
              <w:rPr>
                <w:noProof/>
                <w:webHidden/>
              </w:rPr>
              <w:t>24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25" w:history="1">
            <w:r w:rsidRPr="003F2501">
              <w:rPr>
                <w:rStyle w:val="Hiperhivatkozs"/>
                <w:noProof/>
              </w:rPr>
              <w:t>5.1.</w:t>
            </w:r>
            <w:r>
              <w:rPr>
                <w:rFonts w:eastAsiaTheme="minorEastAsia" w:cstheme="minorBidi"/>
                <w:noProof/>
                <w:lang w:val="en-US"/>
              </w:rPr>
              <w:tab/>
            </w:r>
            <w:r w:rsidRPr="003F2501">
              <w:rPr>
                <w:rStyle w:val="Hiperhivatkozs"/>
                <w:noProof/>
              </w:rPr>
              <w:t>Szereplők</w:t>
            </w:r>
            <w:r>
              <w:rPr>
                <w:noProof/>
                <w:webHidden/>
              </w:rPr>
              <w:tab/>
            </w:r>
            <w:r>
              <w:rPr>
                <w:noProof/>
                <w:webHidden/>
              </w:rPr>
              <w:fldChar w:fldCharType="begin"/>
            </w:r>
            <w:r>
              <w:rPr>
                <w:noProof/>
                <w:webHidden/>
              </w:rPr>
              <w:instrText xml:space="preserve"> PAGEREF _Toc416705325 \h </w:instrText>
            </w:r>
            <w:r>
              <w:rPr>
                <w:noProof/>
                <w:webHidden/>
              </w:rPr>
            </w:r>
            <w:r>
              <w:rPr>
                <w:noProof/>
                <w:webHidden/>
              </w:rPr>
              <w:fldChar w:fldCharType="separate"/>
            </w:r>
            <w:r>
              <w:rPr>
                <w:noProof/>
                <w:webHidden/>
              </w:rPr>
              <w:t>24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26" w:history="1">
            <w:r w:rsidRPr="003F2501">
              <w:rPr>
                <w:rStyle w:val="Hiperhivatkozs"/>
                <w:noProof/>
              </w:rPr>
              <w:t>5.2.</w:t>
            </w:r>
            <w:r>
              <w:rPr>
                <w:rFonts w:eastAsiaTheme="minorEastAsia" w:cstheme="minorBidi"/>
                <w:noProof/>
                <w:lang w:val="en-US"/>
              </w:rPr>
              <w:tab/>
            </w:r>
            <w:r w:rsidRPr="003F2501">
              <w:rPr>
                <w:rStyle w:val="Hiperhivatkozs"/>
                <w:noProof/>
              </w:rPr>
              <w:t>Funkcionális követelmények</w:t>
            </w:r>
            <w:r>
              <w:rPr>
                <w:noProof/>
                <w:webHidden/>
              </w:rPr>
              <w:tab/>
            </w:r>
            <w:r>
              <w:rPr>
                <w:noProof/>
                <w:webHidden/>
              </w:rPr>
              <w:fldChar w:fldCharType="begin"/>
            </w:r>
            <w:r>
              <w:rPr>
                <w:noProof/>
                <w:webHidden/>
              </w:rPr>
              <w:instrText xml:space="preserve"> PAGEREF _Toc416705326 \h </w:instrText>
            </w:r>
            <w:r>
              <w:rPr>
                <w:noProof/>
                <w:webHidden/>
              </w:rPr>
            </w:r>
            <w:r>
              <w:rPr>
                <w:noProof/>
                <w:webHidden/>
              </w:rPr>
              <w:fldChar w:fldCharType="separate"/>
            </w:r>
            <w:r>
              <w:rPr>
                <w:noProof/>
                <w:webHidden/>
              </w:rPr>
              <w:t>24</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27" w:history="1">
            <w:r w:rsidRPr="003F2501">
              <w:rPr>
                <w:rStyle w:val="Hiperhivatkozs"/>
                <w:noProof/>
              </w:rPr>
              <w:t>5.2.1.</w:t>
            </w:r>
            <w:r>
              <w:rPr>
                <w:rFonts w:eastAsiaTheme="minorEastAsia" w:cstheme="minorBidi"/>
                <w:noProof/>
                <w:lang w:val="en-US"/>
              </w:rPr>
              <w:tab/>
            </w:r>
            <w:r w:rsidRPr="003F2501">
              <w:rPr>
                <w:rStyle w:val="Hiperhivatkozs"/>
                <w:noProof/>
              </w:rPr>
              <w:t>Felhasználói fiókok</w:t>
            </w:r>
            <w:r>
              <w:rPr>
                <w:noProof/>
                <w:webHidden/>
              </w:rPr>
              <w:tab/>
            </w:r>
            <w:r>
              <w:rPr>
                <w:noProof/>
                <w:webHidden/>
              </w:rPr>
              <w:fldChar w:fldCharType="begin"/>
            </w:r>
            <w:r>
              <w:rPr>
                <w:noProof/>
                <w:webHidden/>
              </w:rPr>
              <w:instrText xml:space="preserve"> PAGEREF _Toc416705327 \h </w:instrText>
            </w:r>
            <w:r>
              <w:rPr>
                <w:noProof/>
                <w:webHidden/>
              </w:rPr>
            </w:r>
            <w:r>
              <w:rPr>
                <w:noProof/>
                <w:webHidden/>
              </w:rPr>
              <w:fldChar w:fldCharType="separate"/>
            </w:r>
            <w:r>
              <w:rPr>
                <w:noProof/>
                <w:webHidden/>
              </w:rPr>
              <w:t>24</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28" w:history="1">
            <w:r w:rsidRPr="003F2501">
              <w:rPr>
                <w:rStyle w:val="Hiperhivatkozs"/>
                <w:noProof/>
              </w:rPr>
              <w:t>5.2.2.</w:t>
            </w:r>
            <w:r>
              <w:rPr>
                <w:rFonts w:eastAsiaTheme="minorEastAsia" w:cstheme="minorBidi"/>
                <w:noProof/>
                <w:lang w:val="en-US"/>
              </w:rPr>
              <w:tab/>
            </w:r>
            <w:r w:rsidRPr="003F2501">
              <w:rPr>
                <w:rStyle w:val="Hiperhivatkozs"/>
                <w:noProof/>
              </w:rPr>
              <w:t>Szobák szűrése</w:t>
            </w:r>
            <w:r>
              <w:rPr>
                <w:noProof/>
                <w:webHidden/>
              </w:rPr>
              <w:tab/>
            </w:r>
            <w:r>
              <w:rPr>
                <w:noProof/>
                <w:webHidden/>
              </w:rPr>
              <w:fldChar w:fldCharType="begin"/>
            </w:r>
            <w:r>
              <w:rPr>
                <w:noProof/>
                <w:webHidden/>
              </w:rPr>
              <w:instrText xml:space="preserve"> PAGEREF _Toc416705328 \h </w:instrText>
            </w:r>
            <w:r>
              <w:rPr>
                <w:noProof/>
                <w:webHidden/>
              </w:rPr>
            </w:r>
            <w:r>
              <w:rPr>
                <w:noProof/>
                <w:webHidden/>
              </w:rPr>
              <w:fldChar w:fldCharType="separate"/>
            </w:r>
            <w:r>
              <w:rPr>
                <w:noProof/>
                <w:webHidden/>
              </w:rPr>
              <w:t>25</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29" w:history="1">
            <w:r w:rsidRPr="003F2501">
              <w:rPr>
                <w:rStyle w:val="Hiperhivatkozs"/>
                <w:noProof/>
              </w:rPr>
              <w:t>5.2.3.</w:t>
            </w:r>
            <w:r>
              <w:rPr>
                <w:rFonts w:eastAsiaTheme="minorEastAsia" w:cstheme="minorBidi"/>
                <w:noProof/>
                <w:lang w:val="en-US"/>
              </w:rPr>
              <w:tab/>
            </w:r>
            <w:r w:rsidRPr="003F2501">
              <w:rPr>
                <w:rStyle w:val="Hiperhivatkozs"/>
                <w:noProof/>
              </w:rPr>
              <w:t>Szobafoglalás</w:t>
            </w:r>
            <w:r>
              <w:rPr>
                <w:noProof/>
                <w:webHidden/>
              </w:rPr>
              <w:tab/>
            </w:r>
            <w:r>
              <w:rPr>
                <w:noProof/>
                <w:webHidden/>
              </w:rPr>
              <w:fldChar w:fldCharType="begin"/>
            </w:r>
            <w:r>
              <w:rPr>
                <w:noProof/>
                <w:webHidden/>
              </w:rPr>
              <w:instrText xml:space="preserve"> PAGEREF _Toc416705329 \h </w:instrText>
            </w:r>
            <w:r>
              <w:rPr>
                <w:noProof/>
                <w:webHidden/>
              </w:rPr>
            </w:r>
            <w:r>
              <w:rPr>
                <w:noProof/>
                <w:webHidden/>
              </w:rPr>
              <w:fldChar w:fldCharType="separate"/>
            </w:r>
            <w:r>
              <w:rPr>
                <w:noProof/>
                <w:webHidden/>
              </w:rPr>
              <w:t>25</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0" w:history="1">
            <w:r w:rsidRPr="003F2501">
              <w:rPr>
                <w:rStyle w:val="Hiperhivatkozs"/>
                <w:noProof/>
              </w:rPr>
              <w:t>5.2.4.</w:t>
            </w:r>
            <w:r>
              <w:rPr>
                <w:rFonts w:eastAsiaTheme="minorEastAsia" w:cstheme="minorBidi"/>
                <w:noProof/>
                <w:lang w:val="en-US"/>
              </w:rPr>
              <w:tab/>
            </w:r>
            <w:r w:rsidRPr="003F2501">
              <w:rPr>
                <w:rStyle w:val="Hiperhivatkozs"/>
                <w:noProof/>
              </w:rPr>
              <w:t>Értékelés</w:t>
            </w:r>
            <w:r>
              <w:rPr>
                <w:noProof/>
                <w:webHidden/>
              </w:rPr>
              <w:tab/>
            </w:r>
            <w:r>
              <w:rPr>
                <w:noProof/>
                <w:webHidden/>
              </w:rPr>
              <w:fldChar w:fldCharType="begin"/>
            </w:r>
            <w:r>
              <w:rPr>
                <w:noProof/>
                <w:webHidden/>
              </w:rPr>
              <w:instrText xml:space="preserve"> PAGEREF _Toc416705330 \h </w:instrText>
            </w:r>
            <w:r>
              <w:rPr>
                <w:noProof/>
                <w:webHidden/>
              </w:rPr>
            </w:r>
            <w:r>
              <w:rPr>
                <w:noProof/>
                <w:webHidden/>
              </w:rPr>
              <w:fldChar w:fldCharType="separate"/>
            </w:r>
            <w:r>
              <w:rPr>
                <w:noProof/>
                <w:webHidden/>
              </w:rPr>
              <w:t>25</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1" w:history="1">
            <w:r w:rsidRPr="003F2501">
              <w:rPr>
                <w:rStyle w:val="Hiperhivatkozs"/>
                <w:noProof/>
              </w:rPr>
              <w:t>5.2.5.</w:t>
            </w:r>
            <w:r>
              <w:rPr>
                <w:rFonts w:eastAsiaTheme="minorEastAsia" w:cstheme="minorBidi"/>
                <w:noProof/>
                <w:lang w:val="en-US"/>
              </w:rPr>
              <w:tab/>
            </w:r>
            <w:r w:rsidRPr="003F2501">
              <w:rPr>
                <w:rStyle w:val="Hiperhivatkozs"/>
                <w:noProof/>
              </w:rPr>
              <w:t>Intelligens keresés</w:t>
            </w:r>
            <w:r>
              <w:rPr>
                <w:noProof/>
                <w:webHidden/>
              </w:rPr>
              <w:tab/>
            </w:r>
            <w:r>
              <w:rPr>
                <w:noProof/>
                <w:webHidden/>
              </w:rPr>
              <w:fldChar w:fldCharType="begin"/>
            </w:r>
            <w:r>
              <w:rPr>
                <w:noProof/>
                <w:webHidden/>
              </w:rPr>
              <w:instrText xml:space="preserve"> PAGEREF _Toc416705331 \h </w:instrText>
            </w:r>
            <w:r>
              <w:rPr>
                <w:noProof/>
                <w:webHidden/>
              </w:rPr>
            </w:r>
            <w:r>
              <w:rPr>
                <w:noProof/>
                <w:webHidden/>
              </w:rPr>
              <w:fldChar w:fldCharType="separate"/>
            </w:r>
            <w:r>
              <w:rPr>
                <w:noProof/>
                <w:webHidden/>
              </w:rPr>
              <w:t>25</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2" w:history="1">
            <w:r w:rsidRPr="003F2501">
              <w:rPr>
                <w:rStyle w:val="Hiperhivatkozs"/>
                <w:noProof/>
              </w:rPr>
              <w:t>5.2.6.</w:t>
            </w:r>
            <w:r>
              <w:rPr>
                <w:rFonts w:eastAsiaTheme="minorEastAsia" w:cstheme="minorBidi"/>
                <w:noProof/>
                <w:lang w:val="en-US"/>
              </w:rPr>
              <w:tab/>
            </w:r>
            <w:r w:rsidRPr="003F2501">
              <w:rPr>
                <w:rStyle w:val="Hiperhivatkozs"/>
                <w:noProof/>
              </w:rPr>
              <w:t>Törzsadatok</w:t>
            </w:r>
            <w:r>
              <w:rPr>
                <w:noProof/>
                <w:webHidden/>
              </w:rPr>
              <w:tab/>
            </w:r>
            <w:r>
              <w:rPr>
                <w:noProof/>
                <w:webHidden/>
              </w:rPr>
              <w:fldChar w:fldCharType="begin"/>
            </w:r>
            <w:r>
              <w:rPr>
                <w:noProof/>
                <w:webHidden/>
              </w:rPr>
              <w:instrText xml:space="preserve"> PAGEREF _Toc416705332 \h </w:instrText>
            </w:r>
            <w:r>
              <w:rPr>
                <w:noProof/>
                <w:webHidden/>
              </w:rPr>
            </w:r>
            <w:r>
              <w:rPr>
                <w:noProof/>
                <w:webHidden/>
              </w:rPr>
              <w:fldChar w:fldCharType="separate"/>
            </w:r>
            <w:r>
              <w:rPr>
                <w:noProof/>
                <w:webHidden/>
              </w:rPr>
              <w:t>25</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3" w:history="1">
            <w:r w:rsidRPr="003F2501">
              <w:rPr>
                <w:rStyle w:val="Hiperhivatkozs"/>
                <w:noProof/>
              </w:rPr>
              <w:t>5.2.7.</w:t>
            </w:r>
            <w:r>
              <w:rPr>
                <w:rFonts w:eastAsiaTheme="minorEastAsia" w:cstheme="minorBidi"/>
                <w:noProof/>
                <w:lang w:val="en-US"/>
              </w:rPr>
              <w:tab/>
            </w:r>
            <w:r w:rsidRPr="003F2501">
              <w:rPr>
                <w:rStyle w:val="Hiperhivatkozs"/>
                <w:noProof/>
              </w:rPr>
              <w:t>Tartós címek</w:t>
            </w:r>
            <w:r>
              <w:rPr>
                <w:noProof/>
                <w:webHidden/>
              </w:rPr>
              <w:tab/>
            </w:r>
            <w:r>
              <w:rPr>
                <w:noProof/>
                <w:webHidden/>
              </w:rPr>
              <w:fldChar w:fldCharType="begin"/>
            </w:r>
            <w:r>
              <w:rPr>
                <w:noProof/>
                <w:webHidden/>
              </w:rPr>
              <w:instrText xml:space="preserve"> PAGEREF _Toc416705333 \h </w:instrText>
            </w:r>
            <w:r>
              <w:rPr>
                <w:noProof/>
                <w:webHidden/>
              </w:rPr>
            </w:r>
            <w:r>
              <w:rPr>
                <w:noProof/>
                <w:webHidden/>
              </w:rPr>
              <w:fldChar w:fldCharType="separate"/>
            </w:r>
            <w:r>
              <w:rPr>
                <w:noProof/>
                <w:webHidden/>
              </w:rPr>
              <w:t>26</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34" w:history="1">
            <w:r w:rsidRPr="003F2501">
              <w:rPr>
                <w:rStyle w:val="Hiperhivatkozs"/>
                <w:noProof/>
              </w:rPr>
              <w:t>5.3.</w:t>
            </w:r>
            <w:r>
              <w:rPr>
                <w:rFonts w:eastAsiaTheme="minorEastAsia" w:cstheme="minorBidi"/>
                <w:noProof/>
                <w:lang w:val="en-US"/>
              </w:rPr>
              <w:tab/>
            </w:r>
            <w:r w:rsidRPr="003F2501">
              <w:rPr>
                <w:rStyle w:val="Hiperhivatkozs"/>
                <w:noProof/>
              </w:rPr>
              <w:t>Célcsoport</w:t>
            </w:r>
            <w:r>
              <w:rPr>
                <w:noProof/>
                <w:webHidden/>
              </w:rPr>
              <w:tab/>
            </w:r>
            <w:r>
              <w:rPr>
                <w:noProof/>
                <w:webHidden/>
              </w:rPr>
              <w:fldChar w:fldCharType="begin"/>
            </w:r>
            <w:r>
              <w:rPr>
                <w:noProof/>
                <w:webHidden/>
              </w:rPr>
              <w:instrText xml:space="preserve"> PAGEREF _Toc416705334 \h </w:instrText>
            </w:r>
            <w:r>
              <w:rPr>
                <w:noProof/>
                <w:webHidden/>
              </w:rPr>
            </w:r>
            <w:r>
              <w:rPr>
                <w:noProof/>
                <w:webHidden/>
              </w:rPr>
              <w:fldChar w:fldCharType="separate"/>
            </w:r>
            <w:r>
              <w:rPr>
                <w:noProof/>
                <w:webHidden/>
              </w:rPr>
              <w:t>26</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35" w:history="1">
            <w:r w:rsidRPr="003F2501">
              <w:rPr>
                <w:rStyle w:val="Hiperhivatkozs"/>
                <w:noProof/>
              </w:rPr>
              <w:t>6.</w:t>
            </w:r>
            <w:r>
              <w:rPr>
                <w:rFonts w:eastAsiaTheme="minorEastAsia" w:cstheme="minorBidi"/>
                <w:noProof/>
                <w:lang w:val="en-US"/>
              </w:rPr>
              <w:tab/>
            </w:r>
            <w:r w:rsidRPr="003F2501">
              <w:rPr>
                <w:rStyle w:val="Hiperhivatkozs"/>
                <w:noProof/>
              </w:rPr>
              <w:t>Tervezés</w:t>
            </w:r>
            <w:r>
              <w:rPr>
                <w:noProof/>
                <w:webHidden/>
              </w:rPr>
              <w:tab/>
            </w:r>
            <w:r>
              <w:rPr>
                <w:noProof/>
                <w:webHidden/>
              </w:rPr>
              <w:fldChar w:fldCharType="begin"/>
            </w:r>
            <w:r>
              <w:rPr>
                <w:noProof/>
                <w:webHidden/>
              </w:rPr>
              <w:instrText xml:space="preserve"> PAGEREF _Toc416705335 \h </w:instrText>
            </w:r>
            <w:r>
              <w:rPr>
                <w:noProof/>
                <w:webHidden/>
              </w:rPr>
            </w:r>
            <w:r>
              <w:rPr>
                <w:noProof/>
                <w:webHidden/>
              </w:rPr>
              <w:fldChar w:fldCharType="separate"/>
            </w:r>
            <w:r>
              <w:rPr>
                <w:noProof/>
                <w:webHidden/>
              </w:rPr>
              <w:t>27</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36" w:history="1">
            <w:r w:rsidRPr="003F2501">
              <w:rPr>
                <w:rStyle w:val="Hiperhivatkozs"/>
                <w:noProof/>
              </w:rPr>
              <w:t>6.1.</w:t>
            </w:r>
            <w:r>
              <w:rPr>
                <w:rFonts w:eastAsiaTheme="minorEastAsia" w:cstheme="minorBidi"/>
                <w:noProof/>
                <w:lang w:val="en-US"/>
              </w:rPr>
              <w:tab/>
            </w:r>
            <w:r w:rsidRPr="003F2501">
              <w:rPr>
                <w:rStyle w:val="Hiperhivatkozs"/>
                <w:noProof/>
              </w:rPr>
              <w:t>A rendszerben megjelenő fő folyamatok</w:t>
            </w:r>
            <w:r>
              <w:rPr>
                <w:noProof/>
                <w:webHidden/>
              </w:rPr>
              <w:tab/>
            </w:r>
            <w:r>
              <w:rPr>
                <w:noProof/>
                <w:webHidden/>
              </w:rPr>
              <w:fldChar w:fldCharType="begin"/>
            </w:r>
            <w:r>
              <w:rPr>
                <w:noProof/>
                <w:webHidden/>
              </w:rPr>
              <w:instrText xml:space="preserve"> PAGEREF _Toc416705336 \h </w:instrText>
            </w:r>
            <w:r>
              <w:rPr>
                <w:noProof/>
                <w:webHidden/>
              </w:rPr>
            </w:r>
            <w:r>
              <w:rPr>
                <w:noProof/>
                <w:webHidden/>
              </w:rPr>
              <w:fldChar w:fldCharType="separate"/>
            </w:r>
            <w:r>
              <w:rPr>
                <w:noProof/>
                <w:webHidden/>
              </w:rPr>
              <w:t>27</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7" w:history="1">
            <w:r w:rsidRPr="003F2501">
              <w:rPr>
                <w:rStyle w:val="Hiperhivatkozs"/>
                <w:noProof/>
              </w:rPr>
              <w:t>6.1.1.</w:t>
            </w:r>
            <w:r>
              <w:rPr>
                <w:rFonts w:eastAsiaTheme="minorEastAsia" w:cstheme="minorBidi"/>
                <w:noProof/>
                <w:lang w:val="en-US"/>
              </w:rPr>
              <w:tab/>
            </w:r>
            <w:r w:rsidRPr="003F2501">
              <w:rPr>
                <w:rStyle w:val="Hiperhivatkozs"/>
                <w:noProof/>
              </w:rPr>
              <w:t>Szobafoglalás</w:t>
            </w:r>
            <w:r>
              <w:rPr>
                <w:noProof/>
                <w:webHidden/>
              </w:rPr>
              <w:tab/>
            </w:r>
            <w:r>
              <w:rPr>
                <w:noProof/>
                <w:webHidden/>
              </w:rPr>
              <w:fldChar w:fldCharType="begin"/>
            </w:r>
            <w:r>
              <w:rPr>
                <w:noProof/>
                <w:webHidden/>
              </w:rPr>
              <w:instrText xml:space="preserve"> PAGEREF _Toc416705337 \h </w:instrText>
            </w:r>
            <w:r>
              <w:rPr>
                <w:noProof/>
                <w:webHidden/>
              </w:rPr>
            </w:r>
            <w:r>
              <w:rPr>
                <w:noProof/>
                <w:webHidden/>
              </w:rPr>
              <w:fldChar w:fldCharType="separate"/>
            </w:r>
            <w:r>
              <w:rPr>
                <w:noProof/>
                <w:webHidden/>
              </w:rPr>
              <w:t>27</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8" w:history="1">
            <w:r w:rsidRPr="003F2501">
              <w:rPr>
                <w:rStyle w:val="Hiperhivatkozs"/>
                <w:noProof/>
              </w:rPr>
              <w:t>6.1.2.</w:t>
            </w:r>
            <w:r>
              <w:rPr>
                <w:rFonts w:eastAsiaTheme="minorEastAsia" w:cstheme="minorBidi"/>
                <w:noProof/>
                <w:lang w:val="en-US"/>
              </w:rPr>
              <w:tab/>
            </w:r>
            <w:r w:rsidRPr="003F2501">
              <w:rPr>
                <w:rStyle w:val="Hiperhivatkozs"/>
                <w:noProof/>
              </w:rPr>
              <w:t>Foglalás visszaigazolás</w:t>
            </w:r>
            <w:r>
              <w:rPr>
                <w:noProof/>
                <w:webHidden/>
              </w:rPr>
              <w:tab/>
            </w:r>
            <w:r>
              <w:rPr>
                <w:noProof/>
                <w:webHidden/>
              </w:rPr>
              <w:fldChar w:fldCharType="begin"/>
            </w:r>
            <w:r>
              <w:rPr>
                <w:noProof/>
                <w:webHidden/>
              </w:rPr>
              <w:instrText xml:space="preserve"> PAGEREF _Toc416705338 \h </w:instrText>
            </w:r>
            <w:r>
              <w:rPr>
                <w:noProof/>
                <w:webHidden/>
              </w:rPr>
            </w:r>
            <w:r>
              <w:rPr>
                <w:noProof/>
                <w:webHidden/>
              </w:rPr>
              <w:fldChar w:fldCharType="separate"/>
            </w:r>
            <w:r>
              <w:rPr>
                <w:noProof/>
                <w:webHidden/>
              </w:rPr>
              <w:t>28</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39" w:history="1">
            <w:r w:rsidRPr="003F2501">
              <w:rPr>
                <w:rStyle w:val="Hiperhivatkozs"/>
                <w:noProof/>
              </w:rPr>
              <w:t>6.1.3.</w:t>
            </w:r>
            <w:r>
              <w:rPr>
                <w:rFonts w:eastAsiaTheme="minorEastAsia" w:cstheme="minorBidi"/>
                <w:noProof/>
                <w:lang w:val="en-US"/>
              </w:rPr>
              <w:tab/>
            </w:r>
            <w:r w:rsidRPr="003F2501">
              <w:rPr>
                <w:rStyle w:val="Hiperhivatkozs"/>
                <w:noProof/>
              </w:rPr>
              <w:t>Intelligens keresés</w:t>
            </w:r>
            <w:r>
              <w:rPr>
                <w:noProof/>
                <w:webHidden/>
              </w:rPr>
              <w:tab/>
            </w:r>
            <w:r>
              <w:rPr>
                <w:noProof/>
                <w:webHidden/>
              </w:rPr>
              <w:fldChar w:fldCharType="begin"/>
            </w:r>
            <w:r>
              <w:rPr>
                <w:noProof/>
                <w:webHidden/>
              </w:rPr>
              <w:instrText xml:space="preserve"> PAGEREF _Toc416705339 \h </w:instrText>
            </w:r>
            <w:r>
              <w:rPr>
                <w:noProof/>
                <w:webHidden/>
              </w:rPr>
            </w:r>
            <w:r>
              <w:rPr>
                <w:noProof/>
                <w:webHidden/>
              </w:rPr>
              <w:fldChar w:fldCharType="separate"/>
            </w:r>
            <w:r>
              <w:rPr>
                <w:noProof/>
                <w:webHidden/>
              </w:rPr>
              <w:t>29</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40" w:history="1">
            <w:r w:rsidRPr="003F2501">
              <w:rPr>
                <w:rStyle w:val="Hiperhivatkozs"/>
                <w:noProof/>
              </w:rPr>
              <w:t>6.2.</w:t>
            </w:r>
            <w:r>
              <w:rPr>
                <w:rFonts w:eastAsiaTheme="minorEastAsia" w:cstheme="minorBidi"/>
                <w:noProof/>
                <w:lang w:val="en-US"/>
              </w:rPr>
              <w:tab/>
            </w:r>
            <w:r w:rsidRPr="003F2501">
              <w:rPr>
                <w:rStyle w:val="Hiperhivatkozs"/>
                <w:noProof/>
              </w:rPr>
              <w:t>Nemlineáris optimalizálási modell</w:t>
            </w:r>
            <w:r>
              <w:rPr>
                <w:noProof/>
                <w:webHidden/>
              </w:rPr>
              <w:tab/>
            </w:r>
            <w:r>
              <w:rPr>
                <w:noProof/>
                <w:webHidden/>
              </w:rPr>
              <w:fldChar w:fldCharType="begin"/>
            </w:r>
            <w:r>
              <w:rPr>
                <w:noProof/>
                <w:webHidden/>
              </w:rPr>
              <w:instrText xml:space="preserve"> PAGEREF _Toc416705340 \h </w:instrText>
            </w:r>
            <w:r>
              <w:rPr>
                <w:noProof/>
                <w:webHidden/>
              </w:rPr>
            </w:r>
            <w:r>
              <w:rPr>
                <w:noProof/>
                <w:webHidden/>
              </w:rPr>
              <w:fldChar w:fldCharType="separate"/>
            </w:r>
            <w:r>
              <w:rPr>
                <w:noProof/>
                <w:webHidden/>
              </w:rPr>
              <w:t>30</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1" w:history="1">
            <w:r w:rsidRPr="003F2501">
              <w:rPr>
                <w:rStyle w:val="Hiperhivatkozs"/>
                <w:noProof/>
              </w:rPr>
              <w:t>6.2.1.</w:t>
            </w:r>
            <w:r>
              <w:rPr>
                <w:rFonts w:eastAsiaTheme="minorEastAsia" w:cstheme="minorBidi"/>
                <w:noProof/>
                <w:lang w:val="en-US"/>
              </w:rPr>
              <w:tab/>
            </w:r>
            <w:r w:rsidRPr="003F2501">
              <w:rPr>
                <w:rStyle w:val="Hiperhivatkozs"/>
                <w:noProof/>
              </w:rPr>
              <w:t>Olcsó modell</w:t>
            </w:r>
            <w:r>
              <w:rPr>
                <w:noProof/>
                <w:webHidden/>
              </w:rPr>
              <w:tab/>
            </w:r>
            <w:r>
              <w:rPr>
                <w:noProof/>
                <w:webHidden/>
              </w:rPr>
              <w:fldChar w:fldCharType="begin"/>
            </w:r>
            <w:r>
              <w:rPr>
                <w:noProof/>
                <w:webHidden/>
              </w:rPr>
              <w:instrText xml:space="preserve"> PAGEREF _Toc416705341 \h </w:instrText>
            </w:r>
            <w:r>
              <w:rPr>
                <w:noProof/>
                <w:webHidden/>
              </w:rPr>
            </w:r>
            <w:r>
              <w:rPr>
                <w:noProof/>
                <w:webHidden/>
              </w:rPr>
              <w:fldChar w:fldCharType="separate"/>
            </w:r>
            <w:r>
              <w:rPr>
                <w:noProof/>
                <w:webHidden/>
              </w:rPr>
              <w:t>33</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2" w:history="1">
            <w:r w:rsidRPr="003F2501">
              <w:rPr>
                <w:rStyle w:val="Hiperhivatkozs"/>
                <w:noProof/>
              </w:rPr>
              <w:t>6.2.2.</w:t>
            </w:r>
            <w:r>
              <w:rPr>
                <w:rFonts w:eastAsiaTheme="minorEastAsia" w:cstheme="minorBidi"/>
                <w:noProof/>
                <w:lang w:val="en-US"/>
              </w:rPr>
              <w:tab/>
            </w:r>
            <w:r w:rsidRPr="003F2501">
              <w:rPr>
                <w:rStyle w:val="Hiperhivatkozs"/>
                <w:noProof/>
              </w:rPr>
              <w:t>Közeli modell</w:t>
            </w:r>
            <w:r>
              <w:rPr>
                <w:noProof/>
                <w:webHidden/>
              </w:rPr>
              <w:tab/>
            </w:r>
            <w:r>
              <w:rPr>
                <w:noProof/>
                <w:webHidden/>
              </w:rPr>
              <w:fldChar w:fldCharType="begin"/>
            </w:r>
            <w:r>
              <w:rPr>
                <w:noProof/>
                <w:webHidden/>
              </w:rPr>
              <w:instrText xml:space="preserve"> PAGEREF _Toc416705342 \h </w:instrText>
            </w:r>
            <w:r>
              <w:rPr>
                <w:noProof/>
                <w:webHidden/>
              </w:rPr>
            </w:r>
            <w:r>
              <w:rPr>
                <w:noProof/>
                <w:webHidden/>
              </w:rPr>
              <w:fldChar w:fldCharType="separate"/>
            </w:r>
            <w:r>
              <w:rPr>
                <w:noProof/>
                <w:webHidden/>
              </w:rPr>
              <w:t>33</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3" w:history="1">
            <w:r w:rsidRPr="003F2501">
              <w:rPr>
                <w:rStyle w:val="Hiperhivatkozs"/>
                <w:noProof/>
              </w:rPr>
              <w:t>6.2.3.</w:t>
            </w:r>
            <w:r>
              <w:rPr>
                <w:rFonts w:eastAsiaTheme="minorEastAsia" w:cstheme="minorBidi"/>
                <w:noProof/>
                <w:lang w:val="en-US"/>
              </w:rPr>
              <w:tab/>
            </w:r>
            <w:r w:rsidRPr="003F2501">
              <w:rPr>
                <w:rStyle w:val="Hiperhivatkozs"/>
                <w:noProof/>
              </w:rPr>
              <w:t>Olcsó és közeli modell</w:t>
            </w:r>
            <w:r>
              <w:rPr>
                <w:noProof/>
                <w:webHidden/>
              </w:rPr>
              <w:tab/>
            </w:r>
            <w:r>
              <w:rPr>
                <w:noProof/>
                <w:webHidden/>
              </w:rPr>
              <w:fldChar w:fldCharType="begin"/>
            </w:r>
            <w:r>
              <w:rPr>
                <w:noProof/>
                <w:webHidden/>
              </w:rPr>
              <w:instrText xml:space="preserve"> PAGEREF _Toc416705343 \h </w:instrText>
            </w:r>
            <w:r>
              <w:rPr>
                <w:noProof/>
                <w:webHidden/>
              </w:rPr>
            </w:r>
            <w:r>
              <w:rPr>
                <w:noProof/>
                <w:webHidden/>
              </w:rPr>
              <w:fldChar w:fldCharType="separate"/>
            </w:r>
            <w:r>
              <w:rPr>
                <w:noProof/>
                <w:webHidden/>
              </w:rPr>
              <w:t>34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44" w:history="1">
            <w:r w:rsidRPr="003F2501">
              <w:rPr>
                <w:rStyle w:val="Hiperhivatkozs"/>
                <w:noProof/>
              </w:rPr>
              <w:t>6.3.</w:t>
            </w:r>
            <w:r>
              <w:rPr>
                <w:rFonts w:eastAsiaTheme="minorEastAsia" w:cstheme="minorBidi"/>
                <w:noProof/>
                <w:lang w:val="en-US"/>
              </w:rPr>
              <w:tab/>
            </w:r>
            <w:r w:rsidRPr="003F2501">
              <w:rPr>
                <w:rStyle w:val="Hiperhivatkozs"/>
                <w:noProof/>
              </w:rPr>
              <w:t>Adatbázis tervezet</w:t>
            </w:r>
            <w:r>
              <w:rPr>
                <w:noProof/>
                <w:webHidden/>
              </w:rPr>
              <w:tab/>
            </w:r>
            <w:r>
              <w:rPr>
                <w:noProof/>
                <w:webHidden/>
              </w:rPr>
              <w:fldChar w:fldCharType="begin"/>
            </w:r>
            <w:r>
              <w:rPr>
                <w:noProof/>
                <w:webHidden/>
              </w:rPr>
              <w:instrText xml:space="preserve"> PAGEREF _Toc416705344 \h </w:instrText>
            </w:r>
            <w:r>
              <w:rPr>
                <w:noProof/>
                <w:webHidden/>
              </w:rPr>
            </w:r>
            <w:r>
              <w:rPr>
                <w:noProof/>
                <w:webHidden/>
              </w:rPr>
              <w:fldChar w:fldCharType="separate"/>
            </w:r>
            <w:r>
              <w:rPr>
                <w:noProof/>
                <w:webHidden/>
              </w:rPr>
              <w:t>35</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45" w:history="1">
            <w:r w:rsidRPr="003F2501">
              <w:rPr>
                <w:rStyle w:val="Hiperhivatkozs"/>
                <w:noProof/>
              </w:rPr>
              <w:t>6.4.</w:t>
            </w:r>
            <w:r>
              <w:rPr>
                <w:rFonts w:eastAsiaTheme="minorEastAsia" w:cstheme="minorBidi"/>
                <w:noProof/>
                <w:lang w:val="en-US"/>
              </w:rPr>
              <w:tab/>
            </w:r>
            <w:r w:rsidRPr="003F2501">
              <w:rPr>
                <w:rStyle w:val="Hiperhivatkozs"/>
                <w:noProof/>
              </w:rPr>
              <w:t>Technológia</w:t>
            </w:r>
            <w:r>
              <w:rPr>
                <w:noProof/>
                <w:webHidden/>
              </w:rPr>
              <w:tab/>
            </w:r>
            <w:r>
              <w:rPr>
                <w:noProof/>
                <w:webHidden/>
              </w:rPr>
              <w:fldChar w:fldCharType="begin"/>
            </w:r>
            <w:r>
              <w:rPr>
                <w:noProof/>
                <w:webHidden/>
              </w:rPr>
              <w:instrText xml:space="preserve"> PAGEREF _Toc416705345 \h </w:instrText>
            </w:r>
            <w:r>
              <w:rPr>
                <w:noProof/>
                <w:webHidden/>
              </w:rPr>
            </w:r>
            <w:r>
              <w:rPr>
                <w:noProof/>
                <w:webHidden/>
              </w:rPr>
              <w:fldChar w:fldCharType="separate"/>
            </w:r>
            <w:r>
              <w:rPr>
                <w:noProof/>
                <w:webHidden/>
              </w:rPr>
              <w:t>38</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6" w:history="1">
            <w:r w:rsidRPr="003F2501">
              <w:rPr>
                <w:rStyle w:val="Hiperhivatkozs"/>
                <w:noProof/>
              </w:rPr>
              <w:t>6.4.1.</w:t>
            </w:r>
            <w:r>
              <w:rPr>
                <w:rFonts w:eastAsiaTheme="minorEastAsia" w:cstheme="minorBidi"/>
                <w:noProof/>
                <w:lang w:val="en-US"/>
              </w:rPr>
              <w:tab/>
            </w:r>
            <w:r w:rsidRPr="003F2501">
              <w:rPr>
                <w:rStyle w:val="Hiperhivatkozs"/>
                <w:noProof/>
              </w:rPr>
              <w:t>Keretrendszer</w:t>
            </w:r>
            <w:r>
              <w:rPr>
                <w:noProof/>
                <w:webHidden/>
              </w:rPr>
              <w:tab/>
            </w:r>
            <w:r>
              <w:rPr>
                <w:noProof/>
                <w:webHidden/>
              </w:rPr>
              <w:fldChar w:fldCharType="begin"/>
            </w:r>
            <w:r>
              <w:rPr>
                <w:noProof/>
                <w:webHidden/>
              </w:rPr>
              <w:instrText xml:space="preserve"> PAGEREF _Toc416705346 \h </w:instrText>
            </w:r>
            <w:r>
              <w:rPr>
                <w:noProof/>
                <w:webHidden/>
              </w:rPr>
            </w:r>
            <w:r>
              <w:rPr>
                <w:noProof/>
                <w:webHidden/>
              </w:rPr>
              <w:fldChar w:fldCharType="separate"/>
            </w:r>
            <w:r>
              <w:rPr>
                <w:noProof/>
                <w:webHidden/>
              </w:rPr>
              <w:t>38</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7" w:history="1">
            <w:r w:rsidRPr="003F2501">
              <w:rPr>
                <w:rStyle w:val="Hiperhivatkozs"/>
                <w:noProof/>
              </w:rPr>
              <w:t>6.4.2.</w:t>
            </w:r>
            <w:r>
              <w:rPr>
                <w:rFonts w:eastAsiaTheme="minorEastAsia" w:cstheme="minorBidi"/>
                <w:noProof/>
                <w:lang w:val="en-US"/>
              </w:rPr>
              <w:tab/>
            </w:r>
            <w:r w:rsidRPr="003F2501">
              <w:rPr>
                <w:rStyle w:val="Hiperhivatkozs"/>
                <w:noProof/>
              </w:rPr>
              <w:t>Adatbázis</w:t>
            </w:r>
            <w:r>
              <w:rPr>
                <w:noProof/>
                <w:webHidden/>
              </w:rPr>
              <w:tab/>
            </w:r>
            <w:r>
              <w:rPr>
                <w:noProof/>
                <w:webHidden/>
              </w:rPr>
              <w:fldChar w:fldCharType="begin"/>
            </w:r>
            <w:r>
              <w:rPr>
                <w:noProof/>
                <w:webHidden/>
              </w:rPr>
              <w:instrText xml:space="preserve"> PAGEREF _Toc416705347 \h </w:instrText>
            </w:r>
            <w:r>
              <w:rPr>
                <w:noProof/>
                <w:webHidden/>
              </w:rPr>
            </w:r>
            <w:r>
              <w:rPr>
                <w:noProof/>
                <w:webHidden/>
              </w:rPr>
              <w:fldChar w:fldCharType="separate"/>
            </w:r>
            <w:r>
              <w:rPr>
                <w:noProof/>
                <w:webHidden/>
              </w:rPr>
              <w:t>38</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8" w:history="1">
            <w:r w:rsidRPr="003F2501">
              <w:rPr>
                <w:rStyle w:val="Hiperhivatkozs"/>
                <w:noProof/>
              </w:rPr>
              <w:t>6.4.3.</w:t>
            </w:r>
            <w:r>
              <w:rPr>
                <w:rFonts w:eastAsiaTheme="minorEastAsia" w:cstheme="minorBidi"/>
                <w:noProof/>
                <w:lang w:val="en-US"/>
              </w:rPr>
              <w:tab/>
            </w:r>
            <w:r w:rsidRPr="003F2501">
              <w:rPr>
                <w:rStyle w:val="Hiperhivatkozs"/>
                <w:noProof/>
              </w:rPr>
              <w:t>Optimalizálási modellezés</w:t>
            </w:r>
            <w:r>
              <w:rPr>
                <w:noProof/>
                <w:webHidden/>
              </w:rPr>
              <w:tab/>
            </w:r>
            <w:r>
              <w:rPr>
                <w:noProof/>
                <w:webHidden/>
              </w:rPr>
              <w:fldChar w:fldCharType="begin"/>
            </w:r>
            <w:r>
              <w:rPr>
                <w:noProof/>
                <w:webHidden/>
              </w:rPr>
              <w:instrText xml:space="preserve"> PAGEREF _Toc416705348 \h </w:instrText>
            </w:r>
            <w:r>
              <w:rPr>
                <w:noProof/>
                <w:webHidden/>
              </w:rPr>
            </w:r>
            <w:r>
              <w:rPr>
                <w:noProof/>
                <w:webHidden/>
              </w:rPr>
              <w:fldChar w:fldCharType="separate"/>
            </w:r>
            <w:r>
              <w:rPr>
                <w:noProof/>
                <w:webHidden/>
              </w:rPr>
              <w:t>39</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49" w:history="1">
            <w:r w:rsidRPr="003F2501">
              <w:rPr>
                <w:rStyle w:val="Hiperhivatkozs"/>
                <w:noProof/>
              </w:rPr>
              <w:t>6.4.4.</w:t>
            </w:r>
            <w:r>
              <w:rPr>
                <w:rFonts w:eastAsiaTheme="minorEastAsia" w:cstheme="minorBidi"/>
                <w:noProof/>
                <w:lang w:val="en-US"/>
              </w:rPr>
              <w:tab/>
            </w:r>
            <w:r w:rsidRPr="003F2501">
              <w:rPr>
                <w:rStyle w:val="Hiperhivatkozs"/>
                <w:noProof/>
              </w:rPr>
              <w:t>Nemlineáris megoldó</w:t>
            </w:r>
            <w:r>
              <w:rPr>
                <w:noProof/>
                <w:webHidden/>
              </w:rPr>
              <w:tab/>
            </w:r>
            <w:r>
              <w:rPr>
                <w:noProof/>
                <w:webHidden/>
              </w:rPr>
              <w:fldChar w:fldCharType="begin"/>
            </w:r>
            <w:r>
              <w:rPr>
                <w:noProof/>
                <w:webHidden/>
              </w:rPr>
              <w:instrText xml:space="preserve"> PAGEREF _Toc416705349 \h </w:instrText>
            </w:r>
            <w:r>
              <w:rPr>
                <w:noProof/>
                <w:webHidden/>
              </w:rPr>
            </w:r>
            <w:r>
              <w:rPr>
                <w:noProof/>
                <w:webHidden/>
              </w:rPr>
              <w:fldChar w:fldCharType="separate"/>
            </w:r>
            <w:r>
              <w:rPr>
                <w:noProof/>
                <w:webHidden/>
              </w:rPr>
              <w:t>40</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50" w:history="1">
            <w:r w:rsidRPr="003F2501">
              <w:rPr>
                <w:rStyle w:val="Hiperhivatkozs"/>
                <w:noProof/>
              </w:rPr>
              <w:t>6.4.5.</w:t>
            </w:r>
            <w:r>
              <w:rPr>
                <w:rFonts w:eastAsiaTheme="minorEastAsia" w:cstheme="minorBidi"/>
                <w:noProof/>
                <w:lang w:val="en-US"/>
              </w:rPr>
              <w:tab/>
            </w:r>
            <w:r w:rsidRPr="003F2501">
              <w:rPr>
                <w:rStyle w:val="Hiperhivatkozs"/>
                <w:noProof/>
              </w:rPr>
              <w:t>Megjelenés</w:t>
            </w:r>
            <w:r>
              <w:rPr>
                <w:noProof/>
                <w:webHidden/>
              </w:rPr>
              <w:tab/>
            </w:r>
            <w:r>
              <w:rPr>
                <w:noProof/>
                <w:webHidden/>
              </w:rPr>
              <w:fldChar w:fldCharType="begin"/>
            </w:r>
            <w:r>
              <w:rPr>
                <w:noProof/>
                <w:webHidden/>
              </w:rPr>
              <w:instrText xml:space="preserve"> PAGEREF _Toc416705350 \h </w:instrText>
            </w:r>
            <w:r>
              <w:rPr>
                <w:noProof/>
                <w:webHidden/>
              </w:rPr>
            </w:r>
            <w:r>
              <w:rPr>
                <w:noProof/>
                <w:webHidden/>
              </w:rPr>
              <w:fldChar w:fldCharType="separate"/>
            </w:r>
            <w:r>
              <w:rPr>
                <w:noProof/>
                <w:webHidden/>
              </w:rPr>
              <w:t>41</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51" w:history="1">
            <w:r w:rsidRPr="003F2501">
              <w:rPr>
                <w:rStyle w:val="Hiperhivatkozs"/>
                <w:noProof/>
              </w:rPr>
              <w:t>6.4.6.</w:t>
            </w:r>
            <w:r>
              <w:rPr>
                <w:rFonts w:eastAsiaTheme="minorEastAsia" w:cstheme="minorBidi"/>
                <w:noProof/>
                <w:lang w:val="en-US"/>
              </w:rPr>
              <w:tab/>
            </w:r>
            <w:r w:rsidRPr="003F2501">
              <w:rPr>
                <w:rStyle w:val="Hiperhivatkozs"/>
                <w:noProof/>
              </w:rPr>
              <w:t>Autentikáció és autorizáció</w:t>
            </w:r>
            <w:r>
              <w:rPr>
                <w:noProof/>
                <w:webHidden/>
              </w:rPr>
              <w:tab/>
            </w:r>
            <w:r>
              <w:rPr>
                <w:noProof/>
                <w:webHidden/>
              </w:rPr>
              <w:fldChar w:fldCharType="begin"/>
            </w:r>
            <w:r>
              <w:rPr>
                <w:noProof/>
                <w:webHidden/>
              </w:rPr>
              <w:instrText xml:space="preserve"> PAGEREF _Toc416705351 \h </w:instrText>
            </w:r>
            <w:r>
              <w:rPr>
                <w:noProof/>
                <w:webHidden/>
              </w:rPr>
            </w:r>
            <w:r>
              <w:rPr>
                <w:noProof/>
                <w:webHidden/>
              </w:rPr>
              <w:fldChar w:fldCharType="separate"/>
            </w:r>
            <w:r>
              <w:rPr>
                <w:noProof/>
                <w:webHidden/>
              </w:rPr>
              <w:t>42</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52" w:history="1">
            <w:r w:rsidRPr="003F2501">
              <w:rPr>
                <w:rStyle w:val="Hiperhivatkozs"/>
                <w:noProof/>
              </w:rPr>
              <w:t>6.4.7.</w:t>
            </w:r>
            <w:r>
              <w:rPr>
                <w:rFonts w:eastAsiaTheme="minorEastAsia" w:cstheme="minorBidi"/>
                <w:noProof/>
                <w:lang w:val="en-US"/>
              </w:rPr>
              <w:tab/>
            </w:r>
            <w:r w:rsidRPr="003F2501">
              <w:rPr>
                <w:rStyle w:val="Hiperhivatkozs"/>
                <w:noProof/>
              </w:rPr>
              <w:t>Geolokáció</w:t>
            </w:r>
            <w:r>
              <w:rPr>
                <w:noProof/>
                <w:webHidden/>
              </w:rPr>
              <w:tab/>
            </w:r>
            <w:r>
              <w:rPr>
                <w:noProof/>
                <w:webHidden/>
              </w:rPr>
              <w:fldChar w:fldCharType="begin"/>
            </w:r>
            <w:r>
              <w:rPr>
                <w:noProof/>
                <w:webHidden/>
              </w:rPr>
              <w:instrText xml:space="preserve"> PAGEREF _Toc416705352 \h </w:instrText>
            </w:r>
            <w:r>
              <w:rPr>
                <w:noProof/>
                <w:webHidden/>
              </w:rPr>
            </w:r>
            <w:r>
              <w:rPr>
                <w:noProof/>
                <w:webHidden/>
              </w:rPr>
              <w:fldChar w:fldCharType="separate"/>
            </w:r>
            <w:r>
              <w:rPr>
                <w:noProof/>
                <w:webHidden/>
              </w:rPr>
              <w:t>42</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53" w:history="1">
            <w:r w:rsidRPr="003F2501">
              <w:rPr>
                <w:rStyle w:val="Hiperhivatkozs"/>
                <w:noProof/>
              </w:rPr>
              <w:t>6.4.8.</w:t>
            </w:r>
            <w:r>
              <w:rPr>
                <w:rFonts w:eastAsiaTheme="minorEastAsia" w:cstheme="minorBidi"/>
                <w:noProof/>
                <w:lang w:val="en-US"/>
              </w:rPr>
              <w:tab/>
            </w:r>
            <w:r w:rsidRPr="003F2501">
              <w:rPr>
                <w:rStyle w:val="Hiperhivatkozs"/>
                <w:noProof/>
              </w:rPr>
              <w:t>Űrlapok</w:t>
            </w:r>
            <w:r>
              <w:rPr>
                <w:noProof/>
                <w:webHidden/>
              </w:rPr>
              <w:tab/>
            </w:r>
            <w:r>
              <w:rPr>
                <w:noProof/>
                <w:webHidden/>
              </w:rPr>
              <w:fldChar w:fldCharType="begin"/>
            </w:r>
            <w:r>
              <w:rPr>
                <w:noProof/>
                <w:webHidden/>
              </w:rPr>
              <w:instrText xml:space="preserve"> PAGEREF _Toc416705353 \h </w:instrText>
            </w:r>
            <w:r>
              <w:rPr>
                <w:noProof/>
                <w:webHidden/>
              </w:rPr>
            </w:r>
            <w:r>
              <w:rPr>
                <w:noProof/>
                <w:webHidden/>
              </w:rPr>
              <w:fldChar w:fldCharType="separate"/>
            </w:r>
            <w:r>
              <w:rPr>
                <w:noProof/>
                <w:webHidden/>
              </w:rPr>
              <w:t>43</w:t>
            </w:r>
            <w:r>
              <w:rPr>
                <w:noProof/>
                <w:webHidden/>
              </w:rPr>
              <w:fldChar w:fldCharType="end"/>
            </w:r>
          </w:hyperlink>
        </w:p>
        <w:p w:rsidR="00160A86" w:rsidRDefault="00160A86">
          <w:pPr>
            <w:pStyle w:val="TJ3"/>
            <w:tabs>
              <w:tab w:val="left" w:pos="1320"/>
              <w:tab w:val="right" w:leader="dot" w:pos="8261"/>
            </w:tabs>
            <w:rPr>
              <w:rFonts w:eastAsiaTheme="minorEastAsia" w:cstheme="minorBidi"/>
              <w:noProof/>
              <w:lang w:val="en-US"/>
            </w:rPr>
          </w:pPr>
          <w:hyperlink w:anchor="_Toc416705354" w:history="1">
            <w:r w:rsidRPr="003F2501">
              <w:rPr>
                <w:rStyle w:val="Hiperhivatkozs"/>
                <w:noProof/>
              </w:rPr>
              <w:t>6.4.9.</w:t>
            </w:r>
            <w:r>
              <w:rPr>
                <w:rFonts w:eastAsiaTheme="minorEastAsia" w:cstheme="minorBidi"/>
                <w:noProof/>
                <w:lang w:val="en-US"/>
              </w:rPr>
              <w:tab/>
            </w:r>
            <w:r w:rsidRPr="003F2501">
              <w:rPr>
                <w:rStyle w:val="Hiperhivatkozs"/>
                <w:noProof/>
              </w:rPr>
              <w:t>Képek tárolása és megjelenítése</w:t>
            </w:r>
            <w:r>
              <w:rPr>
                <w:noProof/>
                <w:webHidden/>
              </w:rPr>
              <w:tab/>
            </w:r>
            <w:r>
              <w:rPr>
                <w:noProof/>
                <w:webHidden/>
              </w:rPr>
              <w:fldChar w:fldCharType="begin"/>
            </w:r>
            <w:r>
              <w:rPr>
                <w:noProof/>
                <w:webHidden/>
              </w:rPr>
              <w:instrText xml:space="preserve"> PAGEREF _Toc416705354 \h </w:instrText>
            </w:r>
            <w:r>
              <w:rPr>
                <w:noProof/>
                <w:webHidden/>
              </w:rPr>
            </w:r>
            <w:r>
              <w:rPr>
                <w:noProof/>
                <w:webHidden/>
              </w:rPr>
              <w:fldChar w:fldCharType="separate"/>
            </w:r>
            <w:r>
              <w:rPr>
                <w:noProof/>
                <w:webHidden/>
              </w:rPr>
              <w:t>44</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55" w:history="1">
            <w:r w:rsidRPr="003F2501">
              <w:rPr>
                <w:rStyle w:val="Hiperhivatkozs"/>
                <w:noProof/>
              </w:rPr>
              <w:t>7.</w:t>
            </w:r>
            <w:r>
              <w:rPr>
                <w:rFonts w:eastAsiaTheme="minorEastAsia" w:cstheme="minorBidi"/>
                <w:noProof/>
                <w:lang w:val="en-US"/>
              </w:rPr>
              <w:tab/>
            </w:r>
            <w:r w:rsidRPr="003F2501">
              <w:rPr>
                <w:rStyle w:val="Hiperhivatkozs"/>
                <w:noProof/>
              </w:rPr>
              <w:t>Megvalósítás</w:t>
            </w:r>
            <w:r>
              <w:rPr>
                <w:noProof/>
                <w:webHidden/>
              </w:rPr>
              <w:tab/>
            </w:r>
            <w:r>
              <w:rPr>
                <w:noProof/>
                <w:webHidden/>
              </w:rPr>
              <w:fldChar w:fldCharType="begin"/>
            </w:r>
            <w:r>
              <w:rPr>
                <w:noProof/>
                <w:webHidden/>
              </w:rPr>
              <w:instrText xml:space="preserve"> PAGEREF _Toc416705355 \h </w:instrText>
            </w:r>
            <w:r>
              <w:rPr>
                <w:noProof/>
                <w:webHidden/>
              </w:rPr>
            </w:r>
            <w:r>
              <w:rPr>
                <w:noProof/>
                <w:webHidden/>
              </w:rPr>
              <w:fldChar w:fldCharType="separate"/>
            </w:r>
            <w:r>
              <w:rPr>
                <w:noProof/>
                <w:webHidden/>
              </w:rPr>
              <w:t>45</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56" w:history="1">
            <w:r w:rsidRPr="003F2501">
              <w:rPr>
                <w:rStyle w:val="Hiperhivatkozs"/>
                <w:noProof/>
              </w:rPr>
              <w:t>7.1.</w:t>
            </w:r>
            <w:r>
              <w:rPr>
                <w:rFonts w:eastAsiaTheme="minorEastAsia" w:cstheme="minorBidi"/>
                <w:noProof/>
                <w:lang w:val="en-US"/>
              </w:rPr>
              <w:tab/>
            </w:r>
            <w:r w:rsidRPr="003F2501">
              <w:rPr>
                <w:rStyle w:val="Hiperhivatkozs"/>
                <w:noProof/>
              </w:rPr>
              <w:t>Adatbázis kapcsolat és modellek elkészítése</w:t>
            </w:r>
            <w:r>
              <w:rPr>
                <w:noProof/>
                <w:webHidden/>
              </w:rPr>
              <w:tab/>
            </w:r>
            <w:r>
              <w:rPr>
                <w:noProof/>
                <w:webHidden/>
              </w:rPr>
              <w:fldChar w:fldCharType="begin"/>
            </w:r>
            <w:r>
              <w:rPr>
                <w:noProof/>
                <w:webHidden/>
              </w:rPr>
              <w:instrText xml:space="preserve"> PAGEREF _Toc416705356 \h </w:instrText>
            </w:r>
            <w:r>
              <w:rPr>
                <w:noProof/>
                <w:webHidden/>
              </w:rPr>
            </w:r>
            <w:r>
              <w:rPr>
                <w:noProof/>
                <w:webHidden/>
              </w:rPr>
              <w:fldChar w:fldCharType="separate"/>
            </w:r>
            <w:r>
              <w:rPr>
                <w:noProof/>
                <w:webHidden/>
              </w:rPr>
              <w:t>45</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57" w:history="1">
            <w:r w:rsidRPr="003F2501">
              <w:rPr>
                <w:rStyle w:val="Hiperhivatkozs"/>
                <w:noProof/>
              </w:rPr>
              <w:t>7.2.</w:t>
            </w:r>
            <w:r>
              <w:rPr>
                <w:rFonts w:eastAsiaTheme="minorEastAsia" w:cstheme="minorBidi"/>
                <w:noProof/>
                <w:lang w:val="en-US"/>
              </w:rPr>
              <w:tab/>
            </w:r>
            <w:r w:rsidRPr="003F2501">
              <w:rPr>
                <w:rStyle w:val="Hiperhivatkozs"/>
                <w:noProof/>
              </w:rPr>
              <w:t>Autentikáció és autorizáció</w:t>
            </w:r>
            <w:r>
              <w:rPr>
                <w:noProof/>
                <w:webHidden/>
              </w:rPr>
              <w:tab/>
            </w:r>
            <w:r>
              <w:rPr>
                <w:noProof/>
                <w:webHidden/>
              </w:rPr>
              <w:fldChar w:fldCharType="begin"/>
            </w:r>
            <w:r>
              <w:rPr>
                <w:noProof/>
                <w:webHidden/>
              </w:rPr>
              <w:instrText xml:space="preserve"> PAGEREF _Toc416705357 \h </w:instrText>
            </w:r>
            <w:r>
              <w:rPr>
                <w:noProof/>
                <w:webHidden/>
              </w:rPr>
            </w:r>
            <w:r>
              <w:rPr>
                <w:noProof/>
                <w:webHidden/>
              </w:rPr>
              <w:fldChar w:fldCharType="separate"/>
            </w:r>
            <w:r>
              <w:rPr>
                <w:noProof/>
                <w:webHidden/>
              </w:rPr>
              <w:t>49</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58" w:history="1">
            <w:r w:rsidRPr="003F2501">
              <w:rPr>
                <w:rStyle w:val="Hiperhivatkozs"/>
                <w:noProof/>
              </w:rPr>
              <w:t>7.3.</w:t>
            </w:r>
            <w:r>
              <w:rPr>
                <w:rFonts w:eastAsiaTheme="minorEastAsia" w:cstheme="minorBidi"/>
                <w:noProof/>
                <w:lang w:val="en-US"/>
              </w:rPr>
              <w:tab/>
            </w:r>
            <w:r w:rsidRPr="003F2501">
              <w:rPr>
                <w:rStyle w:val="Hiperhivatkozs"/>
                <w:noProof/>
              </w:rPr>
              <w:t>Szobák szűrése</w:t>
            </w:r>
            <w:r>
              <w:rPr>
                <w:noProof/>
                <w:webHidden/>
              </w:rPr>
              <w:tab/>
            </w:r>
            <w:r>
              <w:rPr>
                <w:noProof/>
                <w:webHidden/>
              </w:rPr>
              <w:fldChar w:fldCharType="begin"/>
            </w:r>
            <w:r>
              <w:rPr>
                <w:noProof/>
                <w:webHidden/>
              </w:rPr>
              <w:instrText xml:space="preserve"> PAGEREF _Toc416705358 \h </w:instrText>
            </w:r>
            <w:r>
              <w:rPr>
                <w:noProof/>
                <w:webHidden/>
              </w:rPr>
            </w:r>
            <w:r>
              <w:rPr>
                <w:noProof/>
                <w:webHidden/>
              </w:rPr>
              <w:fldChar w:fldCharType="separate"/>
            </w:r>
            <w:r>
              <w:rPr>
                <w:noProof/>
                <w:webHidden/>
              </w:rPr>
              <w:t>49</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59" w:history="1">
            <w:r w:rsidRPr="003F2501">
              <w:rPr>
                <w:rStyle w:val="Hiperhivatkozs"/>
                <w:noProof/>
              </w:rPr>
              <w:t>7.4.</w:t>
            </w:r>
            <w:r>
              <w:rPr>
                <w:rFonts w:eastAsiaTheme="minorEastAsia" w:cstheme="minorBidi"/>
                <w:noProof/>
                <w:lang w:val="en-US"/>
              </w:rPr>
              <w:tab/>
            </w:r>
            <w:r w:rsidRPr="003F2501">
              <w:rPr>
                <w:rStyle w:val="Hiperhivatkozs"/>
                <w:noProof/>
              </w:rPr>
              <w:t>Intelligens keresés</w:t>
            </w:r>
            <w:r>
              <w:rPr>
                <w:noProof/>
                <w:webHidden/>
              </w:rPr>
              <w:tab/>
            </w:r>
            <w:r>
              <w:rPr>
                <w:noProof/>
                <w:webHidden/>
              </w:rPr>
              <w:fldChar w:fldCharType="begin"/>
            </w:r>
            <w:r>
              <w:rPr>
                <w:noProof/>
                <w:webHidden/>
              </w:rPr>
              <w:instrText xml:space="preserve"> PAGEREF _Toc416705359 \h </w:instrText>
            </w:r>
            <w:r>
              <w:rPr>
                <w:noProof/>
                <w:webHidden/>
              </w:rPr>
            </w:r>
            <w:r>
              <w:rPr>
                <w:noProof/>
                <w:webHidden/>
              </w:rPr>
              <w:fldChar w:fldCharType="separate"/>
            </w:r>
            <w:r>
              <w:rPr>
                <w:noProof/>
                <w:webHidden/>
              </w:rPr>
              <w:t>49</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0" w:history="1">
            <w:r w:rsidRPr="003F2501">
              <w:rPr>
                <w:rStyle w:val="Hiperhivatkozs"/>
                <w:noProof/>
              </w:rPr>
              <w:t>7.5.</w:t>
            </w:r>
            <w:r>
              <w:rPr>
                <w:rFonts w:eastAsiaTheme="minorEastAsia" w:cstheme="minorBidi"/>
                <w:noProof/>
                <w:lang w:val="en-US"/>
              </w:rPr>
              <w:tab/>
            </w:r>
            <w:r w:rsidRPr="003F2501">
              <w:rPr>
                <w:rStyle w:val="Hiperhivatkozs"/>
                <w:noProof/>
              </w:rPr>
              <w:t>Szobafoglalás</w:t>
            </w:r>
            <w:r>
              <w:rPr>
                <w:noProof/>
                <w:webHidden/>
              </w:rPr>
              <w:tab/>
            </w:r>
            <w:r>
              <w:rPr>
                <w:noProof/>
                <w:webHidden/>
              </w:rPr>
              <w:fldChar w:fldCharType="begin"/>
            </w:r>
            <w:r>
              <w:rPr>
                <w:noProof/>
                <w:webHidden/>
              </w:rPr>
              <w:instrText xml:space="preserve"> PAGEREF _Toc416705360 \h </w:instrText>
            </w:r>
            <w:r>
              <w:rPr>
                <w:noProof/>
                <w:webHidden/>
              </w:rPr>
            </w:r>
            <w:r>
              <w:rPr>
                <w:noProof/>
                <w:webHidden/>
              </w:rPr>
              <w:fldChar w:fldCharType="separate"/>
            </w:r>
            <w:r>
              <w:rPr>
                <w:noProof/>
                <w:webHidden/>
              </w:rPr>
              <w:t>53</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61" w:history="1">
            <w:r w:rsidRPr="003F2501">
              <w:rPr>
                <w:rStyle w:val="Hiperhivatkozs"/>
                <w:noProof/>
              </w:rPr>
              <w:t>8.</w:t>
            </w:r>
            <w:r>
              <w:rPr>
                <w:rFonts w:eastAsiaTheme="minorEastAsia" w:cstheme="minorBidi"/>
                <w:noProof/>
                <w:lang w:val="en-US"/>
              </w:rPr>
              <w:tab/>
            </w:r>
            <w:r w:rsidRPr="003F2501">
              <w:rPr>
                <w:rStyle w:val="Hiperhivatkozs"/>
                <w:noProof/>
              </w:rPr>
              <w:t>Felületek és használat</w:t>
            </w:r>
            <w:r>
              <w:rPr>
                <w:noProof/>
                <w:webHidden/>
              </w:rPr>
              <w:tab/>
            </w:r>
            <w:r>
              <w:rPr>
                <w:noProof/>
                <w:webHidden/>
              </w:rPr>
              <w:fldChar w:fldCharType="begin"/>
            </w:r>
            <w:r>
              <w:rPr>
                <w:noProof/>
                <w:webHidden/>
              </w:rPr>
              <w:instrText xml:space="preserve"> PAGEREF _Toc416705361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2" w:history="1">
            <w:r w:rsidRPr="003F2501">
              <w:rPr>
                <w:rStyle w:val="Hiperhivatkozs"/>
                <w:noProof/>
              </w:rPr>
              <w:t>8.1.</w:t>
            </w:r>
            <w:r>
              <w:rPr>
                <w:rFonts w:eastAsiaTheme="minorEastAsia" w:cstheme="minorBidi"/>
                <w:noProof/>
                <w:lang w:val="en-US"/>
              </w:rPr>
              <w:tab/>
            </w:r>
            <w:r w:rsidRPr="003F2501">
              <w:rPr>
                <w:rStyle w:val="Hiperhivatkozs"/>
                <w:noProof/>
              </w:rPr>
              <w:t>Menüsáv</w:t>
            </w:r>
            <w:r>
              <w:rPr>
                <w:noProof/>
                <w:webHidden/>
              </w:rPr>
              <w:tab/>
            </w:r>
            <w:r>
              <w:rPr>
                <w:noProof/>
                <w:webHidden/>
              </w:rPr>
              <w:fldChar w:fldCharType="begin"/>
            </w:r>
            <w:r>
              <w:rPr>
                <w:noProof/>
                <w:webHidden/>
              </w:rPr>
              <w:instrText xml:space="preserve"> PAGEREF _Toc416705362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3" w:history="1">
            <w:r w:rsidRPr="003F2501">
              <w:rPr>
                <w:rStyle w:val="Hiperhivatkozs"/>
                <w:noProof/>
              </w:rPr>
              <w:t>8.2.</w:t>
            </w:r>
            <w:r>
              <w:rPr>
                <w:rFonts w:eastAsiaTheme="minorEastAsia" w:cstheme="minorBidi"/>
                <w:noProof/>
                <w:lang w:val="en-US"/>
              </w:rPr>
              <w:tab/>
            </w:r>
            <w:r w:rsidRPr="003F2501">
              <w:rPr>
                <w:rStyle w:val="Hiperhivatkozs"/>
                <w:noProof/>
              </w:rPr>
              <w:t>Szobák</w:t>
            </w:r>
            <w:r>
              <w:rPr>
                <w:noProof/>
                <w:webHidden/>
              </w:rPr>
              <w:tab/>
            </w:r>
            <w:r>
              <w:rPr>
                <w:noProof/>
                <w:webHidden/>
              </w:rPr>
              <w:fldChar w:fldCharType="begin"/>
            </w:r>
            <w:r>
              <w:rPr>
                <w:noProof/>
                <w:webHidden/>
              </w:rPr>
              <w:instrText xml:space="preserve"> PAGEREF _Toc416705363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4" w:history="1">
            <w:r w:rsidRPr="003F2501">
              <w:rPr>
                <w:rStyle w:val="Hiperhivatkozs"/>
                <w:noProof/>
              </w:rPr>
              <w:t>8.3.</w:t>
            </w:r>
            <w:r>
              <w:rPr>
                <w:rFonts w:eastAsiaTheme="minorEastAsia" w:cstheme="minorBidi"/>
                <w:noProof/>
                <w:lang w:val="en-US"/>
              </w:rPr>
              <w:tab/>
            </w:r>
            <w:r w:rsidRPr="003F2501">
              <w:rPr>
                <w:rStyle w:val="Hiperhivatkozs"/>
                <w:noProof/>
              </w:rPr>
              <w:t>Szálláshelyek</w:t>
            </w:r>
            <w:r>
              <w:rPr>
                <w:noProof/>
                <w:webHidden/>
              </w:rPr>
              <w:tab/>
            </w:r>
            <w:r>
              <w:rPr>
                <w:noProof/>
                <w:webHidden/>
              </w:rPr>
              <w:fldChar w:fldCharType="begin"/>
            </w:r>
            <w:r>
              <w:rPr>
                <w:noProof/>
                <w:webHidden/>
              </w:rPr>
              <w:instrText xml:space="preserve"> PAGEREF _Toc416705364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5" w:history="1">
            <w:r w:rsidRPr="003F2501">
              <w:rPr>
                <w:rStyle w:val="Hiperhivatkozs"/>
                <w:noProof/>
              </w:rPr>
              <w:t>8.4.</w:t>
            </w:r>
            <w:r>
              <w:rPr>
                <w:rFonts w:eastAsiaTheme="minorEastAsia" w:cstheme="minorBidi"/>
                <w:noProof/>
                <w:lang w:val="en-US"/>
              </w:rPr>
              <w:tab/>
            </w:r>
            <w:r w:rsidRPr="003F2501">
              <w:rPr>
                <w:rStyle w:val="Hiperhivatkozs"/>
                <w:noProof/>
              </w:rPr>
              <w:t>Foglalások</w:t>
            </w:r>
            <w:r>
              <w:rPr>
                <w:noProof/>
                <w:webHidden/>
              </w:rPr>
              <w:tab/>
            </w:r>
            <w:r>
              <w:rPr>
                <w:noProof/>
                <w:webHidden/>
              </w:rPr>
              <w:fldChar w:fldCharType="begin"/>
            </w:r>
            <w:r>
              <w:rPr>
                <w:noProof/>
                <w:webHidden/>
              </w:rPr>
              <w:instrText xml:space="preserve"> PAGEREF _Toc416705365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6" w:history="1">
            <w:r w:rsidRPr="003F2501">
              <w:rPr>
                <w:rStyle w:val="Hiperhivatkozs"/>
                <w:noProof/>
              </w:rPr>
              <w:t>8.5.</w:t>
            </w:r>
            <w:r>
              <w:rPr>
                <w:rFonts w:eastAsiaTheme="minorEastAsia" w:cstheme="minorBidi"/>
                <w:noProof/>
                <w:lang w:val="en-US"/>
              </w:rPr>
              <w:tab/>
            </w:r>
            <w:r w:rsidRPr="003F2501">
              <w:rPr>
                <w:rStyle w:val="Hiperhivatkozs"/>
                <w:noProof/>
              </w:rPr>
              <w:t>Intelligens keresés</w:t>
            </w:r>
            <w:r>
              <w:rPr>
                <w:noProof/>
                <w:webHidden/>
              </w:rPr>
              <w:tab/>
            </w:r>
            <w:r>
              <w:rPr>
                <w:noProof/>
                <w:webHidden/>
              </w:rPr>
              <w:fldChar w:fldCharType="begin"/>
            </w:r>
            <w:r>
              <w:rPr>
                <w:noProof/>
                <w:webHidden/>
              </w:rPr>
              <w:instrText xml:space="preserve"> PAGEREF _Toc416705366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7" w:history="1">
            <w:r w:rsidRPr="003F2501">
              <w:rPr>
                <w:rStyle w:val="Hiperhivatkozs"/>
                <w:noProof/>
              </w:rPr>
              <w:t>8.6.</w:t>
            </w:r>
            <w:r>
              <w:rPr>
                <w:rFonts w:eastAsiaTheme="minorEastAsia" w:cstheme="minorBidi"/>
                <w:noProof/>
                <w:lang w:val="en-US"/>
              </w:rPr>
              <w:tab/>
            </w:r>
            <w:r w:rsidRPr="003F2501">
              <w:rPr>
                <w:rStyle w:val="Hiperhivatkozs"/>
                <w:noProof/>
              </w:rPr>
              <w:t>Kosár</w:t>
            </w:r>
            <w:r>
              <w:rPr>
                <w:noProof/>
                <w:webHidden/>
              </w:rPr>
              <w:tab/>
            </w:r>
            <w:r>
              <w:rPr>
                <w:noProof/>
                <w:webHidden/>
              </w:rPr>
              <w:fldChar w:fldCharType="begin"/>
            </w:r>
            <w:r>
              <w:rPr>
                <w:noProof/>
                <w:webHidden/>
              </w:rPr>
              <w:instrText xml:space="preserve"> PAGEREF _Toc416705367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68" w:history="1">
            <w:r w:rsidRPr="003F2501">
              <w:rPr>
                <w:rStyle w:val="Hiperhivatkozs"/>
                <w:noProof/>
              </w:rPr>
              <w:t>8.7.</w:t>
            </w:r>
            <w:r>
              <w:rPr>
                <w:rFonts w:eastAsiaTheme="minorEastAsia" w:cstheme="minorBidi"/>
                <w:noProof/>
                <w:lang w:val="en-US"/>
              </w:rPr>
              <w:tab/>
            </w:r>
            <w:r w:rsidRPr="003F2501">
              <w:rPr>
                <w:rStyle w:val="Hiperhivatkozs"/>
                <w:noProof/>
              </w:rPr>
              <w:t>Adminisztrációs felületek</w:t>
            </w:r>
            <w:r>
              <w:rPr>
                <w:noProof/>
                <w:webHidden/>
              </w:rPr>
              <w:tab/>
            </w:r>
            <w:r>
              <w:rPr>
                <w:noProof/>
                <w:webHidden/>
              </w:rPr>
              <w:fldChar w:fldCharType="begin"/>
            </w:r>
            <w:r>
              <w:rPr>
                <w:noProof/>
                <w:webHidden/>
              </w:rPr>
              <w:instrText xml:space="preserve"> PAGEREF _Toc416705368 \h </w:instrText>
            </w:r>
            <w:r>
              <w:rPr>
                <w:noProof/>
                <w:webHidden/>
              </w:rPr>
            </w:r>
            <w:r>
              <w:rPr>
                <w:noProof/>
                <w:webHidden/>
              </w:rPr>
              <w:fldChar w:fldCharType="separate"/>
            </w:r>
            <w:r>
              <w:rPr>
                <w:noProof/>
                <w:webHidden/>
              </w:rPr>
              <w:t>54</w:t>
            </w:r>
            <w:r>
              <w:rPr>
                <w:noProof/>
                <w:webHidden/>
              </w:rPr>
              <w:fldChar w:fldCharType="end"/>
            </w:r>
          </w:hyperlink>
        </w:p>
        <w:p w:rsidR="00160A86" w:rsidRDefault="00160A86">
          <w:pPr>
            <w:pStyle w:val="TJ1"/>
            <w:tabs>
              <w:tab w:val="left" w:pos="440"/>
              <w:tab w:val="right" w:leader="dot" w:pos="8261"/>
            </w:tabs>
            <w:rPr>
              <w:rFonts w:eastAsiaTheme="minorEastAsia" w:cstheme="minorBidi"/>
              <w:noProof/>
              <w:lang w:val="en-US"/>
            </w:rPr>
          </w:pPr>
          <w:hyperlink w:anchor="_Toc416705369" w:history="1">
            <w:r w:rsidRPr="003F2501">
              <w:rPr>
                <w:rStyle w:val="Hiperhivatkozs"/>
                <w:noProof/>
              </w:rPr>
              <w:t>9.</w:t>
            </w:r>
            <w:r>
              <w:rPr>
                <w:rFonts w:eastAsiaTheme="minorEastAsia" w:cstheme="minorBidi"/>
                <w:noProof/>
                <w:lang w:val="en-US"/>
              </w:rPr>
              <w:tab/>
            </w:r>
            <w:r w:rsidRPr="003F2501">
              <w:rPr>
                <w:rStyle w:val="Hiperhivatkozs"/>
                <w:noProof/>
              </w:rPr>
              <w:t>Tesztelés</w:t>
            </w:r>
            <w:r>
              <w:rPr>
                <w:noProof/>
                <w:webHidden/>
              </w:rPr>
              <w:tab/>
            </w:r>
            <w:r>
              <w:rPr>
                <w:noProof/>
                <w:webHidden/>
              </w:rPr>
              <w:fldChar w:fldCharType="begin"/>
            </w:r>
            <w:r>
              <w:rPr>
                <w:noProof/>
                <w:webHidden/>
              </w:rPr>
              <w:instrText xml:space="preserve"> PAGEREF _Toc416705369 \h </w:instrText>
            </w:r>
            <w:r>
              <w:rPr>
                <w:noProof/>
                <w:webHidden/>
              </w:rPr>
            </w:r>
            <w:r>
              <w:rPr>
                <w:noProof/>
                <w:webHidden/>
              </w:rPr>
              <w:fldChar w:fldCharType="separate"/>
            </w:r>
            <w:r>
              <w:rPr>
                <w:noProof/>
                <w:webHidden/>
              </w:rPr>
              <w:t>55</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70" w:history="1">
            <w:r w:rsidRPr="003F2501">
              <w:rPr>
                <w:rStyle w:val="Hiperhivatkozs"/>
                <w:noProof/>
              </w:rPr>
              <w:t>9.1.</w:t>
            </w:r>
            <w:r>
              <w:rPr>
                <w:rFonts w:eastAsiaTheme="minorEastAsia" w:cstheme="minorBidi"/>
                <w:noProof/>
                <w:lang w:val="en-US"/>
              </w:rPr>
              <w:tab/>
            </w:r>
            <w:r w:rsidRPr="003F2501">
              <w:rPr>
                <w:rStyle w:val="Hiperhivatkozs"/>
                <w:noProof/>
              </w:rPr>
              <w:t>Tesztelési környezet</w:t>
            </w:r>
            <w:r>
              <w:rPr>
                <w:noProof/>
                <w:webHidden/>
              </w:rPr>
              <w:tab/>
            </w:r>
            <w:r>
              <w:rPr>
                <w:noProof/>
                <w:webHidden/>
              </w:rPr>
              <w:fldChar w:fldCharType="begin"/>
            </w:r>
            <w:r>
              <w:rPr>
                <w:noProof/>
                <w:webHidden/>
              </w:rPr>
              <w:instrText xml:space="preserve"> PAGEREF _Toc416705370 \h </w:instrText>
            </w:r>
            <w:r>
              <w:rPr>
                <w:noProof/>
                <w:webHidden/>
              </w:rPr>
            </w:r>
            <w:r>
              <w:rPr>
                <w:noProof/>
                <w:webHidden/>
              </w:rPr>
              <w:fldChar w:fldCharType="separate"/>
            </w:r>
            <w:r>
              <w:rPr>
                <w:noProof/>
                <w:webHidden/>
              </w:rPr>
              <w:t>55</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71" w:history="1">
            <w:r w:rsidRPr="003F2501">
              <w:rPr>
                <w:rStyle w:val="Hiperhivatkozs"/>
                <w:noProof/>
              </w:rPr>
              <w:t>9.2.</w:t>
            </w:r>
            <w:r>
              <w:rPr>
                <w:rFonts w:eastAsiaTheme="minorEastAsia" w:cstheme="minorBidi"/>
                <w:noProof/>
                <w:lang w:val="en-US"/>
              </w:rPr>
              <w:tab/>
            </w:r>
            <w:r w:rsidRPr="003F2501">
              <w:rPr>
                <w:rStyle w:val="Hiperhivatkozs"/>
                <w:noProof/>
              </w:rPr>
              <w:t>Teszt adatok</w:t>
            </w:r>
            <w:r>
              <w:rPr>
                <w:noProof/>
                <w:webHidden/>
              </w:rPr>
              <w:tab/>
            </w:r>
            <w:r>
              <w:rPr>
                <w:noProof/>
                <w:webHidden/>
              </w:rPr>
              <w:fldChar w:fldCharType="begin"/>
            </w:r>
            <w:r>
              <w:rPr>
                <w:noProof/>
                <w:webHidden/>
              </w:rPr>
              <w:instrText xml:space="preserve"> PAGEREF _Toc416705371 \h </w:instrText>
            </w:r>
            <w:r>
              <w:rPr>
                <w:noProof/>
                <w:webHidden/>
              </w:rPr>
            </w:r>
            <w:r>
              <w:rPr>
                <w:noProof/>
                <w:webHidden/>
              </w:rPr>
              <w:fldChar w:fldCharType="separate"/>
            </w:r>
            <w:r>
              <w:rPr>
                <w:noProof/>
                <w:webHidden/>
              </w:rPr>
              <w:t>55</w:t>
            </w:r>
            <w:r>
              <w:rPr>
                <w:noProof/>
                <w:webHidden/>
              </w:rPr>
              <w:fldChar w:fldCharType="end"/>
            </w:r>
          </w:hyperlink>
        </w:p>
        <w:p w:rsidR="00160A86" w:rsidRDefault="00160A86">
          <w:pPr>
            <w:pStyle w:val="TJ2"/>
            <w:tabs>
              <w:tab w:val="left" w:pos="880"/>
              <w:tab w:val="right" w:leader="dot" w:pos="8261"/>
            </w:tabs>
            <w:rPr>
              <w:rFonts w:eastAsiaTheme="minorEastAsia" w:cstheme="minorBidi"/>
              <w:noProof/>
              <w:lang w:val="en-US"/>
            </w:rPr>
          </w:pPr>
          <w:hyperlink w:anchor="_Toc416705372" w:history="1">
            <w:r w:rsidRPr="003F2501">
              <w:rPr>
                <w:rStyle w:val="Hiperhivatkozs"/>
                <w:noProof/>
              </w:rPr>
              <w:t>9.3.</w:t>
            </w:r>
            <w:r>
              <w:rPr>
                <w:rFonts w:eastAsiaTheme="minorEastAsia" w:cstheme="minorBidi"/>
                <w:noProof/>
                <w:lang w:val="en-US"/>
              </w:rPr>
              <w:tab/>
            </w:r>
            <w:r w:rsidRPr="003F2501">
              <w:rPr>
                <w:rStyle w:val="Hiperhivatkozs"/>
                <w:noProof/>
              </w:rPr>
              <w:t>Teszt eredmények</w:t>
            </w:r>
            <w:r>
              <w:rPr>
                <w:noProof/>
                <w:webHidden/>
              </w:rPr>
              <w:tab/>
            </w:r>
            <w:r>
              <w:rPr>
                <w:noProof/>
                <w:webHidden/>
              </w:rPr>
              <w:fldChar w:fldCharType="begin"/>
            </w:r>
            <w:r>
              <w:rPr>
                <w:noProof/>
                <w:webHidden/>
              </w:rPr>
              <w:instrText xml:space="preserve"> PAGEREF _Toc416705372 \h </w:instrText>
            </w:r>
            <w:r>
              <w:rPr>
                <w:noProof/>
                <w:webHidden/>
              </w:rPr>
            </w:r>
            <w:r>
              <w:rPr>
                <w:noProof/>
                <w:webHidden/>
              </w:rPr>
              <w:fldChar w:fldCharType="separate"/>
            </w:r>
            <w:r>
              <w:rPr>
                <w:noProof/>
                <w:webHidden/>
              </w:rPr>
              <w:t>55</w:t>
            </w:r>
            <w:r>
              <w:rPr>
                <w:noProof/>
                <w:webHidden/>
              </w:rPr>
              <w:fldChar w:fldCharType="end"/>
            </w:r>
          </w:hyperlink>
        </w:p>
        <w:p w:rsidR="00160A86" w:rsidRDefault="00160A86">
          <w:pPr>
            <w:pStyle w:val="TJ1"/>
            <w:tabs>
              <w:tab w:val="left" w:pos="660"/>
              <w:tab w:val="right" w:leader="dot" w:pos="8261"/>
            </w:tabs>
            <w:rPr>
              <w:rFonts w:eastAsiaTheme="minorEastAsia" w:cstheme="minorBidi"/>
              <w:noProof/>
              <w:lang w:val="en-US"/>
            </w:rPr>
          </w:pPr>
          <w:hyperlink w:anchor="_Toc416705373" w:history="1">
            <w:r w:rsidRPr="003F2501">
              <w:rPr>
                <w:rStyle w:val="Hiperhivatkozs"/>
                <w:noProof/>
              </w:rPr>
              <w:t>10.</w:t>
            </w:r>
            <w:r>
              <w:rPr>
                <w:rFonts w:eastAsiaTheme="minorEastAsia" w:cstheme="minorBidi"/>
                <w:noProof/>
                <w:lang w:val="en-US"/>
              </w:rPr>
              <w:tab/>
            </w:r>
            <w:r w:rsidRPr="003F2501">
              <w:rPr>
                <w:rStyle w:val="Hiperhivatkozs"/>
                <w:noProof/>
              </w:rPr>
              <w:t>Összefoglalás</w:t>
            </w:r>
            <w:r>
              <w:rPr>
                <w:noProof/>
                <w:webHidden/>
              </w:rPr>
              <w:tab/>
            </w:r>
            <w:r>
              <w:rPr>
                <w:noProof/>
                <w:webHidden/>
              </w:rPr>
              <w:fldChar w:fldCharType="begin"/>
            </w:r>
            <w:r>
              <w:rPr>
                <w:noProof/>
                <w:webHidden/>
              </w:rPr>
              <w:instrText xml:space="preserve"> PAGEREF _Toc416705373 \h </w:instrText>
            </w:r>
            <w:r>
              <w:rPr>
                <w:noProof/>
                <w:webHidden/>
              </w:rPr>
            </w:r>
            <w:r>
              <w:rPr>
                <w:noProof/>
                <w:webHidden/>
              </w:rPr>
              <w:fldChar w:fldCharType="separate"/>
            </w:r>
            <w:r>
              <w:rPr>
                <w:noProof/>
                <w:webHidden/>
              </w:rPr>
              <w:t>56</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74" w:history="1">
            <w:r w:rsidRPr="003F2501">
              <w:rPr>
                <w:rStyle w:val="Hiperhivatkozs"/>
                <w:noProof/>
              </w:rPr>
              <w:t>Irodalomjegyzék</w:t>
            </w:r>
            <w:r>
              <w:rPr>
                <w:noProof/>
                <w:webHidden/>
              </w:rPr>
              <w:tab/>
            </w:r>
            <w:r>
              <w:rPr>
                <w:noProof/>
                <w:webHidden/>
              </w:rPr>
              <w:fldChar w:fldCharType="begin"/>
            </w:r>
            <w:r>
              <w:rPr>
                <w:noProof/>
                <w:webHidden/>
              </w:rPr>
              <w:instrText xml:space="preserve"> PAGEREF _Toc416705374 \h </w:instrText>
            </w:r>
            <w:r>
              <w:rPr>
                <w:noProof/>
                <w:webHidden/>
              </w:rPr>
            </w:r>
            <w:r>
              <w:rPr>
                <w:noProof/>
                <w:webHidden/>
              </w:rPr>
              <w:fldChar w:fldCharType="separate"/>
            </w:r>
            <w:r>
              <w:rPr>
                <w:noProof/>
                <w:webHidden/>
              </w:rPr>
              <w:t>57</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75" w:history="1">
            <w:r w:rsidRPr="003F2501">
              <w:rPr>
                <w:rStyle w:val="Hiperhivatkozs"/>
                <w:noProof/>
              </w:rPr>
              <w:t>Ábrajegyzék</w:t>
            </w:r>
            <w:r>
              <w:rPr>
                <w:noProof/>
                <w:webHidden/>
              </w:rPr>
              <w:tab/>
            </w:r>
            <w:r>
              <w:rPr>
                <w:noProof/>
                <w:webHidden/>
              </w:rPr>
              <w:fldChar w:fldCharType="begin"/>
            </w:r>
            <w:r>
              <w:rPr>
                <w:noProof/>
                <w:webHidden/>
              </w:rPr>
              <w:instrText xml:space="preserve"> PAGEREF _Toc416705375 \h </w:instrText>
            </w:r>
            <w:r>
              <w:rPr>
                <w:noProof/>
                <w:webHidden/>
              </w:rPr>
            </w:r>
            <w:r>
              <w:rPr>
                <w:noProof/>
                <w:webHidden/>
              </w:rPr>
              <w:fldChar w:fldCharType="separate"/>
            </w:r>
            <w:r>
              <w:rPr>
                <w:noProof/>
                <w:webHidden/>
              </w:rPr>
              <w:t>58</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76" w:history="1">
            <w:r w:rsidRPr="003F2501">
              <w:rPr>
                <w:rStyle w:val="Hiperhivatkozs"/>
                <w:noProof/>
              </w:rPr>
              <w:t>Mellékletek</w:t>
            </w:r>
            <w:r>
              <w:rPr>
                <w:noProof/>
                <w:webHidden/>
              </w:rPr>
              <w:tab/>
            </w:r>
            <w:r>
              <w:rPr>
                <w:noProof/>
                <w:webHidden/>
              </w:rPr>
              <w:fldChar w:fldCharType="begin"/>
            </w:r>
            <w:r>
              <w:rPr>
                <w:noProof/>
                <w:webHidden/>
              </w:rPr>
              <w:instrText xml:space="preserve"> PAGEREF _Toc416705376 \h </w:instrText>
            </w:r>
            <w:r>
              <w:rPr>
                <w:noProof/>
                <w:webHidden/>
              </w:rPr>
            </w:r>
            <w:r>
              <w:rPr>
                <w:noProof/>
                <w:webHidden/>
              </w:rPr>
              <w:fldChar w:fldCharType="separate"/>
            </w:r>
            <w:r>
              <w:rPr>
                <w:noProof/>
                <w:webHidden/>
              </w:rPr>
              <w:t>59</w:t>
            </w:r>
            <w:r>
              <w:rPr>
                <w:noProof/>
                <w:webHidden/>
              </w:rPr>
              <w:fldChar w:fldCharType="end"/>
            </w:r>
          </w:hyperlink>
        </w:p>
        <w:p w:rsidR="00160A86" w:rsidRDefault="00160A86">
          <w:pPr>
            <w:pStyle w:val="TJ1"/>
            <w:tabs>
              <w:tab w:val="left" w:pos="660"/>
              <w:tab w:val="right" w:leader="dot" w:pos="8261"/>
            </w:tabs>
            <w:rPr>
              <w:rFonts w:eastAsiaTheme="minorEastAsia" w:cstheme="minorBidi"/>
              <w:noProof/>
              <w:lang w:val="en-US"/>
            </w:rPr>
          </w:pPr>
          <w:hyperlink w:anchor="_Toc416705377" w:history="1">
            <w:r w:rsidRPr="003F2501">
              <w:rPr>
                <w:rStyle w:val="Hiperhivatkozs"/>
                <w:noProof/>
              </w:rPr>
              <w:t>11.</w:t>
            </w:r>
            <w:r>
              <w:rPr>
                <w:rFonts w:eastAsiaTheme="minorEastAsia" w:cstheme="minorBidi"/>
                <w:noProof/>
                <w:lang w:val="en-US"/>
              </w:rPr>
              <w:tab/>
            </w:r>
            <w:r w:rsidRPr="003F2501">
              <w:rPr>
                <w:rStyle w:val="Hiperhivatkozs"/>
                <w:noProof/>
              </w:rPr>
              <w:t>Ruby on Rails fejlesztői környezet telepítése és konfigurálása</w:t>
            </w:r>
            <w:r>
              <w:rPr>
                <w:noProof/>
                <w:webHidden/>
              </w:rPr>
              <w:tab/>
            </w:r>
            <w:r>
              <w:rPr>
                <w:noProof/>
                <w:webHidden/>
              </w:rPr>
              <w:fldChar w:fldCharType="begin"/>
            </w:r>
            <w:r>
              <w:rPr>
                <w:noProof/>
                <w:webHidden/>
              </w:rPr>
              <w:instrText xml:space="preserve"> PAGEREF _Toc416705377 \h </w:instrText>
            </w:r>
            <w:r>
              <w:rPr>
                <w:noProof/>
                <w:webHidden/>
              </w:rPr>
            </w:r>
            <w:r>
              <w:rPr>
                <w:noProof/>
                <w:webHidden/>
              </w:rPr>
              <w:fldChar w:fldCharType="separate"/>
            </w:r>
            <w:r>
              <w:rPr>
                <w:noProof/>
                <w:webHidden/>
              </w:rPr>
              <w:t>59</w:t>
            </w:r>
            <w:r>
              <w:rPr>
                <w:noProof/>
                <w:webHidden/>
              </w:rPr>
              <w:fldChar w:fldCharType="end"/>
            </w:r>
          </w:hyperlink>
        </w:p>
        <w:p w:rsidR="00160A86" w:rsidRDefault="00160A86">
          <w:pPr>
            <w:pStyle w:val="TJ1"/>
            <w:tabs>
              <w:tab w:val="right" w:leader="dot" w:pos="8261"/>
            </w:tabs>
            <w:rPr>
              <w:rFonts w:eastAsiaTheme="minorEastAsia" w:cstheme="minorBidi"/>
              <w:noProof/>
              <w:lang w:val="en-US"/>
            </w:rPr>
          </w:pPr>
          <w:hyperlink w:anchor="_Toc416705378" w:history="1">
            <w:r w:rsidRPr="003F2501">
              <w:rPr>
                <w:rStyle w:val="Hiperhivatkozs"/>
                <w:noProof/>
              </w:rPr>
              <w:t>CD Melléklet</w:t>
            </w:r>
            <w:r>
              <w:rPr>
                <w:noProof/>
                <w:webHidden/>
              </w:rPr>
              <w:tab/>
            </w:r>
            <w:r>
              <w:rPr>
                <w:noProof/>
                <w:webHidden/>
              </w:rPr>
              <w:fldChar w:fldCharType="begin"/>
            </w:r>
            <w:r>
              <w:rPr>
                <w:noProof/>
                <w:webHidden/>
              </w:rPr>
              <w:instrText xml:space="preserve"> PAGEREF _Toc416705378 \h </w:instrText>
            </w:r>
            <w:r>
              <w:rPr>
                <w:noProof/>
                <w:webHidden/>
              </w:rPr>
            </w:r>
            <w:r>
              <w:rPr>
                <w:noProof/>
                <w:webHidden/>
              </w:rPr>
              <w:fldChar w:fldCharType="separate"/>
            </w:r>
            <w:r>
              <w:rPr>
                <w:noProof/>
                <w:webHidden/>
              </w:rPr>
              <w:t>60</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761DCF">
          <w:headerReference w:type="default" r:id="rId8"/>
          <w:footerReference w:type="default" r:id="rId9"/>
          <w:headerReference w:type="first" r:id="rId10"/>
          <w:type w:val="continuous"/>
          <w:pgSz w:w="10319" w:h="14571" w:code="13"/>
          <w:pgMar w:top="1134" w:right="1134" w:bottom="1134" w:left="0" w:header="709" w:footer="709" w:gutter="1701"/>
          <w:cols w:space="708"/>
          <w:docGrid w:linePitch="360"/>
        </w:sectPr>
      </w:pPr>
    </w:p>
    <w:p w:rsidR="00F03841" w:rsidRPr="000C21EE" w:rsidRDefault="00D323D7" w:rsidP="007E7814">
      <w:pPr>
        <w:pStyle w:val="Cmsor1"/>
      </w:pPr>
      <w:bookmarkStart w:id="6" w:name="_Ref416182702"/>
      <w:bookmarkStart w:id="7" w:name="_Ref416182707"/>
      <w:bookmarkStart w:id="8" w:name="_Toc416705311"/>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705312"/>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 xml:space="preserve">szezonban kivételesen nehéz mind árban, mind távolságban megfelelő szálláshelyet találni, illetve gyakran előfordul, hogy egy szálláshely nem képes megfelelő számú kapacitást kínálni. A kapacitás </w:t>
      </w:r>
      <w:r w:rsidR="00F0229A">
        <w:lastRenderedPageBreak/>
        <w:t>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761DCF">
          <w:headerReference w:type="default" r:id="rId11"/>
          <w:type w:val="continuous"/>
          <w:pgSz w:w="10319" w:h="14571" w:code="13"/>
          <w:pgMar w:top="1134" w:right="1134" w:bottom="1134" w:left="0" w:header="709" w:footer="709" w:gutter="1701"/>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w:t>
      </w:r>
      <w:r w:rsidR="00BF0669">
        <w:lastRenderedPageBreak/>
        <w:t xml:space="preserve">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705313"/>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705314"/>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lastRenderedPageBreak/>
        <w:t>A portál rendelkezik értékelési rendszerrel.</w:t>
      </w:r>
    </w:p>
    <w:p w:rsidR="00F2524C" w:rsidRDefault="00F2524C" w:rsidP="000C21EE">
      <w:pPr>
        <w:pStyle w:val="Cmsor2"/>
      </w:pPr>
      <w:bookmarkStart w:id="20" w:name="_Ref416178494"/>
      <w:bookmarkStart w:id="21" w:name="_Toc416705315"/>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705316"/>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705317"/>
      <w:r>
        <w:lastRenderedPageBreak/>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761DCF">
          <w:headerReference w:type="default" r:id="rId12"/>
          <w:type w:val="continuous"/>
          <w:pgSz w:w="10319" w:h="14571" w:code="13"/>
          <w:pgMar w:top="1134" w:right="1134" w:bottom="1134" w:left="0" w:header="709" w:footer="709" w:gutter="1701"/>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bookmarkStart w:id="24" w:name="_Toc416705318"/>
      <w:r>
        <w:lastRenderedPageBreak/>
        <w:t>Matematikai optimalizálás</w:t>
      </w:r>
      <w:bookmarkEnd w:id="24"/>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 xml:space="preserve">Optimalizálás helyett gyakran használatos a programozás megnevezés. A kifejezés nem egyenlő a számítógépes programozással. Az elnevezés </w:t>
      </w:r>
      <w:proofErr w:type="spellStart"/>
      <w:r>
        <w:t>Dantzig-tól</w:t>
      </w:r>
      <w:proofErr w:type="spellEnd"/>
      <w:r>
        <w:t xml:space="preserve">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bookmarkStart w:id="25" w:name="_Toc416705319"/>
      <w:r>
        <w:lastRenderedPageBreak/>
        <w:t>A matematikai optimalizálás története</w:t>
      </w:r>
      <w:bookmarkEnd w:id="25"/>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w:t>
      </w:r>
      <w:proofErr w:type="spellStart"/>
      <w:r w:rsidR="00C6184B">
        <w:t>Hérón</w:t>
      </w:r>
      <w:proofErr w:type="spellEnd"/>
      <w:r w:rsidR="00C6184B">
        <w:t xml:space="preserve">, szintén görög matematikus és gépész </w:t>
      </w:r>
      <w:proofErr w:type="spellStart"/>
      <w:r w:rsidR="00C6184B" w:rsidRPr="00C6184B">
        <w:rPr>
          <w:i/>
        </w:rPr>
        <w:t>Catoptrica</w:t>
      </w:r>
      <w:proofErr w:type="spellEnd"/>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w:t>
      </w:r>
      <w:r w:rsidR="00B66172">
        <w:lastRenderedPageBreak/>
        <w:t>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 xml:space="preserve">1657-ben általánosítja </w:t>
      </w:r>
      <w:proofErr w:type="spellStart"/>
      <w:r w:rsidR="00044097">
        <w:t>Hérón</w:t>
      </w:r>
      <w:proofErr w:type="spellEnd"/>
      <w:r w:rsidR="00044097">
        <w:t xml:space="preserve">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 xml:space="preserve">1696-ban Johann és Jacob Bernoulli a </w:t>
      </w:r>
      <w:proofErr w:type="spellStart"/>
      <w:r w:rsidR="007E39DC" w:rsidRPr="007E39DC">
        <w:t>brachistochron</w:t>
      </w:r>
      <w:proofErr w:type="spellEnd"/>
      <w:r w:rsidR="007E39DC" w:rsidRPr="007E39DC">
        <w:t xml:space="preserve">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proofErr w:type="spellStart"/>
        <w:r w:rsidR="00FA4ECA" w:rsidRPr="00FA4ECA">
          <w:rPr>
            <w:rStyle w:val="Hiperhivatkozs"/>
            <w:color w:val="auto"/>
            <w:u w:val="none"/>
          </w:rPr>
          <w:t>Maupertuis</w:t>
        </w:r>
        <w:proofErr w:type="spellEnd"/>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proofErr w:type="spellStart"/>
      <w:r w:rsidR="00FA4ECA">
        <w:t>Plateau</w:t>
      </w:r>
      <w:proofErr w:type="spellEnd"/>
      <w:r w:rsidR="00FA4ECA">
        <w:t xml:space="preserve"> minimális felületekre vonatkozó problémáját. </w:t>
      </w:r>
      <w:r w:rsidR="001E5536">
        <w:t xml:space="preserve">1930-ban egymástól függetlenül </w:t>
      </w:r>
      <w:proofErr w:type="spellStart"/>
      <w:r w:rsidR="001E5536">
        <w:t>Jesse</w:t>
      </w:r>
      <w:proofErr w:type="spellEnd"/>
      <w:r w:rsidR="001E5536">
        <w:t xml:space="preserve"> </w:t>
      </w:r>
      <w:proofErr w:type="spellStart"/>
      <w:r w:rsidR="001E5536">
        <w:t>Douglass</w:t>
      </w:r>
      <w:proofErr w:type="spellEnd"/>
      <w:r w:rsidR="001E5536">
        <w:t xml:space="preserve">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 xml:space="preserve">A 19- században </w:t>
      </w:r>
      <w:proofErr w:type="spellStart"/>
      <w:r>
        <w:t>Weierstrass</w:t>
      </w:r>
      <w:proofErr w:type="spellEnd"/>
      <w:r>
        <w:t xml:space="preserve">, Steiner, </w:t>
      </w:r>
      <w:proofErr w:type="spellStart"/>
      <w:r>
        <w:t>Hailton</w:t>
      </w:r>
      <w:proofErr w:type="spellEnd"/>
      <w:r>
        <w:t xml:space="preserve"> és Jacobi a variációszámítás területén végzett mélyebb kutatásai nyomán megjelennek az első optimalizálási algoritmusok.</w:t>
      </w:r>
    </w:p>
    <w:p w:rsidR="001E5536" w:rsidRDefault="00C77309" w:rsidP="00FA4ECA">
      <w:pPr>
        <w:pStyle w:val="ThesisSzveg"/>
      </w:pPr>
      <w:r>
        <w:t xml:space="preserve">1806-ban </w:t>
      </w:r>
      <w:proofErr w:type="spellStart"/>
      <w:r>
        <w:t>Legendre</w:t>
      </w:r>
      <w:proofErr w:type="spellEnd"/>
      <w:r>
        <w:t xml:space="preserve"> bemutatja a legkisebb négyzetek módszerét, amelyet Gauss is magáénak tulajdonít. A módszer lényege az eltérések </w:t>
      </w:r>
      <w:r>
        <w:lastRenderedPageBreak/>
        <w:t xml:space="preserve">négyzetösszegének minimalizálása. </w:t>
      </w:r>
      <w:r w:rsidR="00A423CD">
        <w:t xml:space="preserve">1826-ban Fourier lineáris programozási problémát fogalmaz meg mechanikában és valószínűség számításban felmerülő problémák megoldására. 1846 </w:t>
      </w:r>
      <w:proofErr w:type="spellStart"/>
      <w:r w:rsidR="00A423CD">
        <w:t>Faustmann</w:t>
      </w:r>
      <w:proofErr w:type="spellEnd"/>
      <w:r w:rsidR="00A423CD">
        <w:t xml:space="preserve"> kidolgoz egy formulát az erdők újratelepítésével realizálható bevétel maximalizálására.</w:t>
      </w:r>
      <w:r w:rsidR="00B82D66">
        <w:t xml:space="preserve"> 1924-ben </w:t>
      </w:r>
      <w:proofErr w:type="spellStart"/>
      <w:r w:rsidR="00B82D66">
        <w:t>Bertil</w:t>
      </w:r>
      <w:proofErr w:type="spellEnd"/>
      <w:r w:rsidR="00B82D66">
        <w:t xml:space="preserve"> </w:t>
      </w:r>
      <w:proofErr w:type="spellStart"/>
      <w:r w:rsidR="00B82D66">
        <w:t>Ohlin</w:t>
      </w:r>
      <w:proofErr w:type="spellEnd"/>
      <w:r w:rsidR="00B82D66">
        <w:t xml:space="preserve"> megoldja </w:t>
      </w:r>
      <w:proofErr w:type="spellStart"/>
      <w:r w:rsidR="00B82D66">
        <w:t>Faustmann</w:t>
      </w:r>
      <w:proofErr w:type="spellEnd"/>
      <w:r w:rsidR="00B82D66">
        <w:t xml:space="preserve"> formuláját, </w:t>
      </w:r>
      <w:proofErr w:type="spellStart"/>
      <w:r w:rsidR="00B82D66">
        <w:t>mégha</w:t>
      </w:r>
      <w:proofErr w:type="spellEnd"/>
      <w:r w:rsidR="00B82D66">
        <w:t xml:space="preserve"> néhány erdész állítólagosan már az 1860-as években megoldotta azt. 1847-ben Cauchy megalkotja a gradiens módszert, amely egy optimalizálási algoritmus. 1857-ben </w:t>
      </w:r>
      <w:proofErr w:type="spellStart"/>
      <w:r w:rsidR="00B82D66">
        <w:t>Gibbs</w:t>
      </w:r>
      <w:proofErr w:type="spellEnd"/>
      <w:r w:rsidR="00B82D66">
        <w:t xml:space="preserve"> megmutatja, hogy a kémiai egyensúly egy energia minimum.</w:t>
      </w:r>
    </w:p>
    <w:p w:rsidR="00DD7B15" w:rsidRDefault="00DD7B15" w:rsidP="00FA4ECA">
      <w:pPr>
        <w:pStyle w:val="ThesisSzveg"/>
      </w:pPr>
      <w:r>
        <w:t xml:space="preserve">A közgazdaságtanban, az 1870-es években kialakuló határhaszon-elmélet </w:t>
      </w:r>
      <w:proofErr w:type="spellStart"/>
      <w:r>
        <w:t>Walras</w:t>
      </w:r>
      <w:proofErr w:type="spellEnd"/>
      <w:r>
        <w:t xml:space="preserve"> és </w:t>
      </w:r>
      <w:proofErr w:type="spellStart"/>
      <w:r>
        <w:t>Cournot</w:t>
      </w:r>
      <w:proofErr w:type="spellEnd"/>
      <w:r>
        <w:t xml:space="preserve">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w:t>
      </w:r>
      <w:proofErr w:type="spellStart"/>
      <w:r w:rsidR="00502272">
        <w:t>Tucker</w:t>
      </w:r>
      <w:proofErr w:type="spellEnd"/>
      <w:r w:rsidR="00502272">
        <w:t xml:space="preserve">. A felfedezés után a lemma a lineáris optimalizálás alaptételévé válik. 1905-ben Jensen kialakítja a konvexitás fogalmát és bemutatja az első konvex függvényeket. </w:t>
      </w:r>
      <w:proofErr w:type="spellStart"/>
      <w:r w:rsidR="00502272">
        <w:t>Minkowski</w:t>
      </w:r>
      <w:proofErr w:type="spellEnd"/>
      <w:r w:rsidR="00502272">
        <w:t xml:space="preserve"> 1911-ben mutatja be első eredményeit konvex halmazokon végzett vizsgálatainak. 1917-ben megjelenik az első optimalizálással foglalkozó kiadvány, amelynek címe </w:t>
      </w:r>
      <w:proofErr w:type="spellStart"/>
      <w:r w:rsidR="00502272" w:rsidRPr="00502272">
        <w:rPr>
          <w:i/>
        </w:rPr>
        <w:t>Theory</w:t>
      </w:r>
      <w:proofErr w:type="spellEnd"/>
      <w:r w:rsidR="00502272" w:rsidRPr="00502272">
        <w:rPr>
          <w:i/>
        </w:rPr>
        <w:t xml:space="preserve"> of Maxima and </w:t>
      </w:r>
      <w:proofErr w:type="spellStart"/>
      <w:r w:rsidR="00502272" w:rsidRPr="00502272">
        <w:rPr>
          <w:i/>
        </w:rPr>
        <w:t>Minima</w:t>
      </w:r>
      <w:proofErr w:type="spellEnd"/>
      <w:r w:rsidR="009C04AD">
        <w:t>,</w:t>
      </w:r>
      <w:r w:rsidR="00502272">
        <w:t xml:space="preserve"> szerzője Harris </w:t>
      </w:r>
      <w:proofErr w:type="spellStart"/>
      <w:r w:rsidR="00502272">
        <w:t>Hancock</w:t>
      </w:r>
      <w:proofErr w:type="spellEnd"/>
      <w:r w:rsidR="00502272">
        <w:t xml:space="preserve">.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w:t>
      </w:r>
      <w:proofErr w:type="spellStart"/>
      <w:r w:rsidR="009B3C9E" w:rsidRPr="009B2632">
        <w:t>Ramsey</w:t>
      </w:r>
      <w:proofErr w:type="spellEnd"/>
      <w:r w:rsidR="009B3C9E" w:rsidRPr="009B2632">
        <w:t xml:space="preserve"> a variációszámítást használja az optimális gazdasági növekedési vizsgálataihoz. Munkássága az 1950-es években kerül újra elő, az optimális növekedési elmélet fejlesztése során. 1932-ben </w:t>
      </w:r>
      <w:proofErr w:type="spellStart"/>
      <w:r w:rsidR="009B3C9E" w:rsidRPr="009B2632">
        <w:t>Me</w:t>
      </w:r>
      <w:r w:rsidR="0085600F" w:rsidRPr="009B2632">
        <w:t>nger</w:t>
      </w:r>
      <w:proofErr w:type="spellEnd"/>
      <w:r w:rsidR="0085600F" w:rsidRPr="009B2632">
        <w:t xml:space="preserve"> általánosan megfogalmazza </w:t>
      </w:r>
      <w:r w:rsidR="009B3C9E" w:rsidRPr="009B2632">
        <w:t xml:space="preserve">az </w:t>
      </w:r>
      <w:r w:rsidR="009B3C9E" w:rsidRPr="009B2632">
        <w:lastRenderedPageBreak/>
        <w:t xml:space="preserve">utazó ügynök problémáját. 1939-ben </w:t>
      </w:r>
      <w:proofErr w:type="spellStart"/>
      <w:r w:rsidR="009B3C9E" w:rsidRPr="009B2632">
        <w:t>Kantorovich</w:t>
      </w:r>
      <w:proofErr w:type="spellEnd"/>
      <w:r w:rsidR="009B3C9E" w:rsidRPr="009B2632">
        <w:t xml:space="preserve"> publikálja lineáris programozási modelljét és megoldó algoritmusát a problémára. Később, 1975-ben </w:t>
      </w:r>
      <w:proofErr w:type="spellStart"/>
      <w:r w:rsidR="009B3C9E" w:rsidRPr="009B2632">
        <w:t>Kantorovich</w:t>
      </w:r>
      <w:proofErr w:type="spellEnd"/>
      <w:r w:rsidR="009B3C9E" w:rsidRPr="009B2632">
        <w:t xml:space="preserve"> és </w:t>
      </w:r>
      <w:proofErr w:type="spellStart"/>
      <w:r w:rsidR="009B3C9E" w:rsidRPr="009B2632">
        <w:t>Koopmans</w:t>
      </w:r>
      <w:proofErr w:type="spellEnd"/>
      <w:r w:rsidR="009B3C9E" w:rsidRPr="009B2632">
        <w:t xml:space="preserve">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w:t>
      </w:r>
      <w:proofErr w:type="spellStart"/>
      <w:r w:rsidRPr="009B2632">
        <w:t>Morgensternnel</w:t>
      </w:r>
      <w:proofErr w:type="spellEnd"/>
      <w:r w:rsidRPr="009B2632">
        <w:t xml:space="preserve"> együtt szekvenciális döntési problémákat oldanak meg dinamikus programozás alkalmazásával. 1947-ben az Amerikai Légierőnél dolgozó </w:t>
      </w:r>
      <w:proofErr w:type="spellStart"/>
      <w:r w:rsidRPr="009B2632">
        <w:t>Dantzig</w:t>
      </w:r>
      <w:proofErr w:type="spellEnd"/>
      <w:r w:rsidRPr="009B2632">
        <w:t xml:space="preserve">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w:t>
      </w:r>
      <w:proofErr w:type="spellStart"/>
      <w:r w:rsidRPr="009B2632">
        <w:t>Chicagoban</w:t>
      </w:r>
      <w:proofErr w:type="spellEnd"/>
      <w:r w:rsidRPr="009B2632">
        <w:t xml:space="preserve"> </w:t>
      </w:r>
      <w:r w:rsidRPr="00BA0184">
        <w:rPr>
          <w:i/>
        </w:rPr>
        <w:t xml:space="preserve">International </w:t>
      </w:r>
      <w:proofErr w:type="spellStart"/>
      <w:r w:rsidRPr="00BA0184">
        <w:rPr>
          <w:i/>
        </w:rPr>
        <w:t>Symposium</w:t>
      </w:r>
      <w:proofErr w:type="spellEnd"/>
      <w:r w:rsidRPr="00BA0184">
        <w:rPr>
          <w:i/>
        </w:rPr>
        <w:t xml:space="preserve"> on </w:t>
      </w:r>
      <w:proofErr w:type="spellStart"/>
      <w:r w:rsidRPr="00BA0184">
        <w:rPr>
          <w:i/>
        </w:rPr>
        <w:t>Mathematical</w:t>
      </w:r>
      <w:proofErr w:type="spellEnd"/>
      <w:r w:rsidRPr="00BA0184">
        <w:rPr>
          <w:i/>
        </w:rPr>
        <w:t xml:space="preserve"> </w:t>
      </w:r>
      <w:proofErr w:type="spellStart"/>
      <w:r w:rsidRPr="00BA0184">
        <w:rPr>
          <w:i/>
        </w:rPr>
        <w:t>Programming</w:t>
      </w:r>
      <w:proofErr w:type="spellEnd"/>
      <w:r w:rsidRPr="009B2632">
        <w:t xml:space="preserve"> címmel.</w:t>
      </w:r>
      <w:r w:rsidR="001E0DB8" w:rsidRPr="009B2632">
        <w:t xml:space="preserve"> 1951-ben Kuhn és </w:t>
      </w:r>
      <w:proofErr w:type="spellStart"/>
      <w:r w:rsidR="001E0DB8" w:rsidRPr="009B2632">
        <w:t>Tucker</w:t>
      </w:r>
      <w:proofErr w:type="spellEnd"/>
      <w:r w:rsidR="001E0DB8" w:rsidRPr="009B2632">
        <w:t>,</w:t>
      </w:r>
      <w:r w:rsidRPr="009B2632">
        <w:t xml:space="preserve"> John (1948) és </w:t>
      </w:r>
      <w:proofErr w:type="spellStart"/>
      <w:r w:rsidRPr="009B2632">
        <w:t>Karush</w:t>
      </w:r>
      <w:proofErr w:type="spellEnd"/>
      <w:r w:rsidRPr="009B2632">
        <w:t xml:space="preserve"> (1939) után újra felfedezik nemlineáris problémák </w:t>
      </w:r>
      <w:proofErr w:type="spellStart"/>
      <w:r w:rsidRPr="009B2632">
        <w:t>optimalitás</w:t>
      </w:r>
      <w:proofErr w:type="spellEnd"/>
      <w:r w:rsidRPr="009B2632">
        <w:t xml:space="preserve"> korlátait.</w:t>
      </w:r>
      <w:r w:rsidR="001E0DB8" w:rsidRPr="009B2632">
        <w:t xml:space="preserve"> 1954-ben Ford és </w:t>
      </w:r>
      <w:proofErr w:type="spellStart"/>
      <w:r w:rsidR="001E0DB8" w:rsidRPr="009B2632">
        <w:t>Fulkerson</w:t>
      </w:r>
      <w:proofErr w:type="spellEnd"/>
      <w:r w:rsidR="001E0DB8" w:rsidRPr="009B2632">
        <w:t xml:space="preserve"> hálózati problémák körében végzett kutatási nyomán kialakul a </w:t>
      </w:r>
      <w:r w:rsidR="009B2632">
        <w:t>kombinatorikus optimalizálás.</w:t>
      </w:r>
    </w:p>
    <w:p w:rsidR="00DD7B15" w:rsidRPr="009B2632" w:rsidRDefault="001E0DB8" w:rsidP="0085600F">
      <w:pPr>
        <w:pStyle w:val="ThesisSzveg"/>
      </w:pPr>
      <w:r w:rsidRPr="009B2632">
        <w:t xml:space="preserve">Az 1950-es évek második felétől az űrverseny ad újabb lökést az optimalizálás, a szabályozáselmélet megjelenésével pedig főleg az optimális szabályozás elméletének területén. 1956-ban </w:t>
      </w:r>
      <w:proofErr w:type="spellStart"/>
      <w:r w:rsidRPr="009B2632">
        <w:t>Pontryagin</w:t>
      </w:r>
      <w:proofErr w:type="spellEnd"/>
      <w:r w:rsidRPr="009B2632">
        <w:t xml:space="preserve"> és kutatócsoportja bemutatja a Maximum-elvet. A következő évben </w:t>
      </w:r>
      <w:proofErr w:type="spellStart"/>
      <w:r w:rsidRPr="009B2632">
        <w:t>Bellman</w:t>
      </w:r>
      <w:proofErr w:type="spellEnd"/>
      <w:r w:rsidRPr="009B2632">
        <w:t xml:space="preserve"> publikálja az Optimum-elvről szóló munkáját. 1960-ban </w:t>
      </w:r>
      <w:proofErr w:type="spellStart"/>
      <w:r w:rsidRPr="009B2632">
        <w:t>Zoutendijk</w:t>
      </w:r>
      <w:proofErr w:type="spellEnd"/>
      <w:r w:rsidRPr="009B2632">
        <w:t xml:space="preserve"> módszereket mutat be, amikkel a Szimplex módszer általánosítható és alkalmazható nemlineáris problémákon. Ugyanekkor </w:t>
      </w:r>
      <w:proofErr w:type="spellStart"/>
      <w:r w:rsidRPr="009B2632">
        <w:t>Rosen</w:t>
      </w:r>
      <w:proofErr w:type="spellEnd"/>
      <w:r w:rsidRPr="009B2632">
        <w:t xml:space="preserve">, </w:t>
      </w:r>
      <w:proofErr w:type="spellStart"/>
      <w:r w:rsidRPr="009B2632">
        <w:t>Wolfe</w:t>
      </w:r>
      <w:proofErr w:type="spellEnd"/>
      <w:r w:rsidRPr="009B2632">
        <w:t xml:space="preserv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proofErr w:type="spellStart"/>
      <w:r w:rsidR="00AD683F" w:rsidRPr="009B2632">
        <w:t>Han</w:t>
      </w:r>
      <w:proofErr w:type="spellEnd"/>
      <w:r w:rsidR="00AD683F" w:rsidRPr="009B2632">
        <w:t xml:space="preserve"> (1975) és Powell (1977) is sajátjaként mutatja be. 1984-ben </w:t>
      </w:r>
      <w:proofErr w:type="spellStart"/>
      <w:r w:rsidR="00AD683F" w:rsidRPr="009B2632">
        <w:t>Karmarkar</w:t>
      </w:r>
      <w:proofErr w:type="spellEnd"/>
      <w:r w:rsidR="00AD683F" w:rsidRPr="009B2632">
        <w:t xml:space="preserve"> lineáris programozási problémákhoz kifejlesztett </w:t>
      </w:r>
      <w:proofErr w:type="spellStart"/>
      <w:r w:rsidR="00AD683F" w:rsidRPr="009B2632">
        <w:t>polinomiális</w:t>
      </w:r>
      <w:proofErr w:type="spellEnd"/>
      <w:r w:rsidR="00AD683F" w:rsidRPr="009B2632">
        <w:t xml:space="preserve">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w:t>
      </w:r>
      <w:proofErr w:type="spellStart"/>
      <w:r w:rsidR="00AD683F" w:rsidRPr="009B2632">
        <w:lastRenderedPageBreak/>
        <w:t>komplexitáselmélet</w:t>
      </w:r>
      <w:proofErr w:type="spellEnd"/>
      <w:r w:rsidR="00AD683F" w:rsidRPr="009B2632">
        <w:t xml:space="preserve">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w:t>
      </w:r>
      <w:proofErr w:type="spellStart"/>
      <w:r w:rsidR="00AD683F" w:rsidRPr="009B2632">
        <w:t>szemidefinit</w:t>
      </w:r>
      <w:proofErr w:type="spellEnd"/>
      <w:r w:rsidR="00AD683F" w:rsidRPr="009B2632">
        <w:t xml:space="preserve"> optimalizálás területére.</w:t>
      </w:r>
    </w:p>
    <w:p w:rsidR="00F76177" w:rsidRDefault="00F76177" w:rsidP="009B3C9E">
      <w:pPr>
        <w:pStyle w:val="Cmsor2"/>
      </w:pPr>
      <w:bookmarkStart w:id="26" w:name="_Toc416705320"/>
      <w:r>
        <w:t xml:space="preserve">Matematikai </w:t>
      </w:r>
      <w:r w:rsidR="007C794E">
        <w:t>optimalizálási</w:t>
      </w:r>
      <w:r>
        <w:t xml:space="preserve"> feladat</w:t>
      </w:r>
      <w:bookmarkEnd w:id="26"/>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w:t>
      </w:r>
      <w:proofErr w:type="spellStart"/>
      <w:r w:rsidR="00D30440">
        <w:rPr>
          <w:rFonts w:eastAsiaTheme="minorEastAsia"/>
        </w:rPr>
        <w:t>gy</w:t>
      </w:r>
      <w:proofErr w:type="spellEnd"/>
      <w:r w:rsidR="00D30440">
        <w:rPr>
          <w:rFonts w:eastAsiaTheme="minorEastAsia"/>
        </w:rPr>
        <w:t xml:space="preserve"> </w:t>
      </w:r>
      <w:r w:rsidR="00D30440">
        <w:rPr>
          <w:rFonts w:eastAsiaTheme="minorEastAsia"/>
        </w:rPr>
        <w:br/>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w:t>
      </w:r>
      <w:proofErr w:type="spellStart"/>
      <w:r>
        <w:t>Euklidészi</w:t>
      </w:r>
      <w:proofErr w:type="spellEnd"/>
      <w:r>
        <w:t xml:space="preserve">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proofErr w:type="gramStart"/>
      <w:r>
        <w:rPr>
          <w:i/>
        </w:rPr>
        <w:t>A</w:t>
      </w:r>
      <w:proofErr w:type="gramEnd"/>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w:t>
      </w:r>
      <w:r w:rsidR="005E2101">
        <w:lastRenderedPageBreak/>
        <w:t>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m:t>
        </m:r>
        <w:proofErr w:type="gramStart"/>
        <m:r>
          <w:rPr>
            <w:rFonts w:ascii="Cambria Math" w:hAnsi="Cambria Math"/>
          </w:rPr>
          <m:t>&gt;0</m:t>
        </m:r>
      </m:oMath>
      <w:proofErr w:type="gramEnd"/>
      <w:r w:rsidR="007D5753">
        <w:t xml:space="preserve"> környezete ahol nem található nálánál kisebb érték. Formálisan:</w:t>
      </w:r>
    </w:p>
    <w:p w:rsidR="007D5753" w:rsidRPr="007D5753" w:rsidRDefault="000D4C5B"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bookmarkStart w:id="27" w:name="_Toc416705321"/>
      <w:r>
        <w:t xml:space="preserve">Lineáris </w:t>
      </w:r>
      <w:r w:rsidR="00CC34DE">
        <w:t>optimalizálási</w:t>
      </w:r>
      <w:r>
        <w:t xml:space="preserve"> feladat</w:t>
      </w:r>
      <w:bookmarkEnd w:id="27"/>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w:t>
      </w:r>
      <w:proofErr w:type="spellStart"/>
      <w:r w:rsidR="00E45F61">
        <w:t>politóp</w:t>
      </w:r>
      <w:proofErr w:type="spellEnd"/>
      <w:r w:rsidR="00E45F61">
        <w:t xml:space="preserve">, amit véges sok fél-tér határoz meg, melyek mindegyikét lineáris egyenlőtlenségek határoznak meg. </w:t>
      </w:r>
      <w:r w:rsidR="00DC6461">
        <w:t>A probléma célfüggvénye a</w:t>
      </w:r>
      <w:r w:rsidR="00E45F61">
        <w:t xml:space="preserve"> poliéderen értelmezett valós értékű </w:t>
      </w:r>
      <w:proofErr w:type="spellStart"/>
      <w:r w:rsidR="00DC6461">
        <w:t>affin</w:t>
      </w:r>
      <w:proofErr w:type="spellEnd"/>
      <w:r w:rsidR="00DC6461">
        <w:t xml:space="preserve">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w:lastRenderedPageBreak/>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proofErr w:type="gramStart"/>
      <w:r>
        <w:rPr>
          <w:rFonts w:eastAsiaTheme="minorEastAsia"/>
        </w:rPr>
        <w:t>vagy</w:t>
      </w:r>
      <w:proofErr w:type="gramEnd"/>
      <w:r>
        <w:rPr>
          <w:rFonts w:eastAsiaTheme="minorEastAsia"/>
        </w:rPr>
        <w:t xml:space="preserve"> másként:</w:t>
      </w:r>
    </w:p>
    <w:p w:rsidR="001D3E44" w:rsidRPr="00764BA5" w:rsidRDefault="000D4C5B"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proofErr w:type="gramStart"/>
      <w:r>
        <w:rPr>
          <w:rFonts w:eastAsiaTheme="minorEastAsia"/>
        </w:rPr>
        <w:t>ahol</w:t>
      </w:r>
      <w:proofErr w:type="gramEnd"/>
      <w:r>
        <w:rPr>
          <w:rFonts w:eastAsiaTheme="minorEastAsia"/>
        </w:rPr>
        <w:t xml:space="preserve">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proofErr w:type="spellStart"/>
      <w:r w:rsidR="00AA5DE9">
        <w:rPr>
          <w:rFonts w:eastAsiaTheme="minorEastAsia"/>
        </w:rPr>
        <w:t>ározzák</w:t>
      </w:r>
      <w:proofErr w:type="spellEnd"/>
      <w:r w:rsidR="00AA5DE9">
        <w:rPr>
          <w:rFonts w:eastAsiaTheme="minorEastAsia"/>
        </w:rPr>
        <w:t xml:space="preserve"> meg azt a konv</w:t>
      </w:r>
      <w:r w:rsidR="00D42989">
        <w:rPr>
          <w:rFonts w:eastAsiaTheme="minorEastAsia"/>
        </w:rPr>
        <w:t xml:space="preserve">ex </w:t>
      </w:r>
      <w:proofErr w:type="spellStart"/>
      <w:proofErr w:type="gramStart"/>
      <w:r w:rsidR="00D42989">
        <w:rPr>
          <w:rFonts w:eastAsiaTheme="minorEastAsia"/>
        </w:rPr>
        <w:t>politópot</w:t>
      </w:r>
      <w:proofErr w:type="spellEnd"/>
      <w:proofErr w:type="gramEnd"/>
      <w:r w:rsidR="00D42989">
        <w:rPr>
          <w:rFonts w:eastAsiaTheme="minorEastAsia"/>
        </w:rPr>
        <w:t xml:space="preserve">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Ez esetben a korlátozások által képzett tereknek nincs metszette, az optimalizálási feladat megoldhatat</w:t>
      </w:r>
      <w:proofErr w:type="spellStart"/>
      <w:r>
        <w:rPr>
          <w:rFonts w:eastAsiaTheme="minorEastAsia"/>
        </w:rPr>
        <w:t>lan</w:t>
      </w:r>
      <w:proofErr w:type="spellEnd"/>
      <w:r>
        <w:rPr>
          <w:rFonts w:eastAsiaTheme="minorEastAsia"/>
        </w:rPr>
        <w:t xml:space="preserve">. Egy másik példában feltételezzük, hogy a korlátozások által képzett </w:t>
      </w:r>
      <w:proofErr w:type="spellStart"/>
      <w:r>
        <w:rPr>
          <w:rFonts w:eastAsiaTheme="minorEastAsia"/>
        </w:rPr>
        <w:t>polítóp</w:t>
      </w:r>
      <w:proofErr w:type="spellEnd"/>
      <w:r>
        <w:rPr>
          <w:rFonts w:eastAsiaTheme="minorEastAsia"/>
        </w:rPr>
        <w:t xml:space="preserve">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lastRenderedPageBreak/>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8" w:name="_Ref416367795"/>
    <w:bookmarkStart w:id="29"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28"/>
      <w:r w:rsidR="002E66E7">
        <w:t xml:space="preserve"> Lineáris optimalizálási probléma grafikus megoldása</w:t>
      </w:r>
      <w:bookmarkEnd w:id="29"/>
      <w:r w:rsidR="002E66E7">
        <w:t>. Forrás: []</w:t>
      </w:r>
    </w:p>
    <w:p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rsidR="008961C6" w:rsidRDefault="00EE5742" w:rsidP="008961C6">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695E64ED" wp14:editId="6552C724">
                <wp:simplePos x="0" y="0"/>
                <wp:positionH relativeFrom="column">
                  <wp:posOffset>7620</wp:posOffset>
                </wp:positionH>
                <wp:positionV relativeFrom="paragraph">
                  <wp:posOffset>2975610</wp:posOffset>
                </wp:positionV>
                <wp:extent cx="5250180" cy="266065"/>
                <wp:effectExtent l="0" t="0" r="7620" b="0"/>
                <wp:wrapTopAndBottom/>
                <wp:docPr id="1" name="Szövegdoboz 1"/>
                <wp:cNvGraphicFramePr/>
                <a:graphic xmlns:a="http://schemas.openxmlformats.org/drawingml/2006/main">
                  <a:graphicData uri="http://schemas.microsoft.com/office/word/2010/wordprocessingShape">
                    <wps:wsp>
                      <wps:cNvSpPr txBox="1"/>
                      <wps:spPr>
                        <a:xfrm>
                          <a:off x="0" y="0"/>
                          <a:ext cx="5250180" cy="266065"/>
                        </a:xfrm>
                        <a:prstGeom prst="rect">
                          <a:avLst/>
                        </a:prstGeom>
                        <a:solidFill>
                          <a:prstClr val="white"/>
                        </a:solidFill>
                        <a:ln>
                          <a:noFill/>
                        </a:ln>
                        <a:effectLst/>
                      </wps:spPr>
                      <wps:txbx>
                        <w:txbxContent>
                          <w:p w:rsidR="00220F0F" w:rsidRPr="00303D0F" w:rsidRDefault="00220F0F"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95E64ED" id="_x0000_t202" coordsize="21600,21600" o:spt="202" path="m,l,21600r21600,l21600,xe">
                <v:stroke joinstyle="miter"/>
                <v:path gradientshapeok="t" o:connecttype="rect"/>
              </v:shapetype>
              <v:shape id="Szövegdoboz 1" o:spid="_x0000_s1026" type="#_x0000_t202" style="position:absolute;left:0;text-align:left;margin-left:.6pt;margin-top:234.3pt;width:413.4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" stroked="f">
                <v:textbox style="mso-fit-shape-to-text:t" inset="0,0,0,0">
                  <w:txbxContent>
                    <w:p w:rsidR="00220F0F" w:rsidRPr="00303D0F" w:rsidRDefault="00220F0F"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topAndBottom"/>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33AE9143" wp14:editId="4B07815E">
                <wp:simplePos x="0" y="0"/>
                <wp:positionH relativeFrom="column">
                  <wp:align>center</wp:align>
                </wp:positionH>
                <wp:positionV relativeFrom="page">
                  <wp:posOffset>4408714</wp:posOffset>
                </wp:positionV>
                <wp:extent cx="2624400" cy="1533600"/>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00" cy="1533600"/>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220F0F"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220F0F" w:rsidRDefault="00220F0F"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b</w:t>
                                  </w:r>
                                </w:p>
                              </w:tc>
                            </w:tr>
                            <w:tr w:rsidR="00220F0F"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220F0F" w:rsidRDefault="00220F0F"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220F0F" w:rsidRDefault="00220F0F" w:rsidP="00EE5742">
                                  <w:pPr>
                                    <w:pStyle w:val="ThesisSzveg"/>
                                    <w:ind w:firstLine="0"/>
                                    <w:jc w:val="center"/>
                                  </w:pPr>
                                  <w:r>
                                    <w:t>10</w:t>
                                  </w:r>
                                </w:p>
                              </w:tc>
                            </w:tr>
                            <w:tr w:rsidR="00220F0F"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220F0F" w:rsidRDefault="00220F0F" w:rsidP="00EE5742">
                                  <w:pPr>
                                    <w:pStyle w:val="ThesisSzveg"/>
                                    <w:ind w:firstLine="0"/>
                                    <w:jc w:val="center"/>
                                  </w:pPr>
                                  <w:r>
                                    <w:t>12</w:t>
                                  </w:r>
                                </w:p>
                              </w:tc>
                            </w:tr>
                            <w:tr w:rsidR="00220F0F"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220F0F" w:rsidRDefault="00220F0F"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220F0F" w:rsidRDefault="00220F0F" w:rsidP="00EE5742">
                                  <w:pPr>
                                    <w:pStyle w:val="ThesisSzveg"/>
                                    <w:ind w:firstLine="0"/>
                                    <w:jc w:val="center"/>
                                  </w:pPr>
                                  <w:r>
                                    <w:t>8</w:t>
                                  </w:r>
                                </w:p>
                              </w:tc>
                            </w:tr>
                            <w:tr w:rsidR="00220F0F"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220F0F" w:rsidRDefault="00220F0F"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220F0F" w:rsidRDefault="00220F0F" w:rsidP="00EE5742">
                                  <w:pPr>
                                    <w:pStyle w:val="ThesisSzveg"/>
                                    <w:ind w:firstLine="0"/>
                                    <w:jc w:val="center"/>
                                  </w:pPr>
                                  <w:r>
                                    <w:t>0</w:t>
                                  </w:r>
                                </w:p>
                              </w:tc>
                            </w:tr>
                          </w:tbl>
                          <w:p w:rsidR="00220F0F" w:rsidRPr="007A5BDD" w:rsidRDefault="00220F0F"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E9143" id="Szövegdoboz 2" o:spid="_x0000_s1027" type="#_x0000_t202" style="position:absolute;left:0;text-align:left;margin-left:0;margin-top:347.15pt;width:206.65pt;height:120.7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220F0F"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220F0F" w:rsidRDefault="00220F0F"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b</w:t>
                            </w:r>
                          </w:p>
                        </w:tc>
                      </w:tr>
                      <w:tr w:rsidR="00220F0F"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220F0F" w:rsidRDefault="00220F0F"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220F0F" w:rsidRDefault="00220F0F" w:rsidP="00EE5742">
                            <w:pPr>
                              <w:pStyle w:val="ThesisSzveg"/>
                              <w:ind w:firstLine="0"/>
                              <w:jc w:val="center"/>
                            </w:pPr>
                            <w:r>
                              <w:t>10</w:t>
                            </w:r>
                          </w:p>
                        </w:tc>
                      </w:tr>
                      <w:tr w:rsidR="00220F0F"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220F0F" w:rsidRDefault="00220F0F" w:rsidP="00EE5742">
                            <w:pPr>
                              <w:pStyle w:val="ThesisSzveg"/>
                              <w:ind w:firstLine="0"/>
                              <w:jc w:val="center"/>
                            </w:pPr>
                            <w:r>
                              <w:t>12</w:t>
                            </w:r>
                          </w:p>
                        </w:tc>
                      </w:tr>
                      <w:tr w:rsidR="00220F0F"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220F0F" w:rsidRDefault="00220F0F"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220F0F" w:rsidRDefault="00220F0F" w:rsidP="00EE5742">
                            <w:pPr>
                              <w:pStyle w:val="ThesisSzveg"/>
                              <w:ind w:firstLine="0"/>
                              <w:jc w:val="center"/>
                            </w:pPr>
                            <w:r>
                              <w:t>8</w:t>
                            </w:r>
                          </w:p>
                        </w:tc>
                      </w:tr>
                      <w:tr w:rsidR="00220F0F"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220F0F" w:rsidRPr="00201ACE" w:rsidRDefault="00220F0F"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220F0F" w:rsidRDefault="00220F0F"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220F0F" w:rsidRDefault="00220F0F"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220F0F" w:rsidRDefault="00220F0F" w:rsidP="00EE5742">
                            <w:pPr>
                              <w:pStyle w:val="ThesisSzveg"/>
                              <w:ind w:firstLine="0"/>
                              <w:jc w:val="center"/>
                            </w:pPr>
                            <w:r>
                              <w:t>0</w:t>
                            </w:r>
                          </w:p>
                        </w:tc>
                      </w:tr>
                    </w:tbl>
                    <w:p w:rsidR="00220F0F" w:rsidRPr="007A5BDD" w:rsidRDefault="00220F0F"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761DCF" w:rsidP="00524641">
      <w:pPr>
        <w:pStyle w:val="ThesisSzveg"/>
        <w:numPr>
          <w:ilvl w:val="0"/>
          <w:numId w:val="15"/>
        </w:numPr>
        <w:ind w:left="1134"/>
      </w:pPr>
      <w:r>
        <w:rPr>
          <w:noProof/>
          <w:lang w:val="en-US"/>
        </w:rPr>
        <mc:AlternateContent>
          <mc:Choice Requires="wps">
            <w:drawing>
              <wp:anchor distT="0" distB="0" distL="114300" distR="114300" simplePos="0" relativeHeight="251660288" behindDoc="0" locked="0" layoutInCell="1" allowOverlap="1" wp14:anchorId="6D82D31C" wp14:editId="4EE9D58E">
                <wp:simplePos x="0" y="0"/>
                <wp:positionH relativeFrom="column">
                  <wp:posOffset>1079500</wp:posOffset>
                </wp:positionH>
                <wp:positionV relativeFrom="paragraph">
                  <wp:posOffset>838200</wp:posOffset>
                </wp:positionV>
                <wp:extent cx="1273629" cy="1055914"/>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629" cy="10559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0F0F" w:rsidRPr="00EE5742" w:rsidRDefault="00220F0F">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D31C" id="Szövegdoboz 3" o:spid="_x0000_s1028" type="#_x0000_t202" style="position:absolute;left:0;text-align:left;margin-left:85pt;margin-top:66pt;width:100.3pt;height:8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" fillcolor="white [3201]" stroked="f" strokeweight=".5pt">
                <v:textbox>
                  <w:txbxContent>
                    <w:p w:rsidR="00220F0F" w:rsidRPr="00EE5742" w:rsidRDefault="00220F0F">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sidR="00524641">
        <w:t>csak pozitív szám választható;</w:t>
      </w:r>
      <w:bookmarkStart w:id="30" w:name="_GoBack"/>
      <w:bookmarkEnd w:id="30"/>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w:proofErr w:type="gramStart"/>
        <m:r>
          <w:rPr>
            <w:rFonts w:ascii="Cambria Math" w:hAnsi="Cambria Math"/>
          </w:rPr>
          <m:t>&gt;0</m:t>
        </m:r>
      </m:oMath>
      <w:proofErr w:type="gramEnd"/>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w:t>
      </w:r>
      <w:proofErr w:type="spellStart"/>
      <w:r>
        <w:t>-szeresével</w:t>
      </w:r>
      <w:proofErr w:type="spellEnd"/>
      <w:r>
        <w:t>;</w:t>
      </w:r>
    </w:p>
    <w:p w:rsidR="00B67DCA" w:rsidRDefault="00B67DCA" w:rsidP="00B67DCA">
      <w:pPr>
        <w:pStyle w:val="ThesisSzveg"/>
        <w:numPr>
          <w:ilvl w:val="0"/>
          <w:numId w:val="16"/>
        </w:numPr>
        <w:ind w:left="1134"/>
      </w:pPr>
      <w:r>
        <w:t xml:space="preserve">a generáló elemet a </w:t>
      </w:r>
      <w:proofErr w:type="spellStart"/>
      <w:r>
        <w:t>reciprokával</w:t>
      </w:r>
      <w:proofErr w:type="spellEnd"/>
      <w:r>
        <w:t xml:space="preserve"> helyettesítjük;</w:t>
      </w:r>
    </w:p>
    <w:p w:rsidR="00B67DCA" w:rsidRDefault="00B67DCA" w:rsidP="00B67DCA">
      <w:pPr>
        <w:pStyle w:val="ThesisSzveg"/>
        <w:numPr>
          <w:ilvl w:val="0"/>
          <w:numId w:val="16"/>
        </w:numPr>
        <w:ind w:left="1134"/>
      </w:pPr>
      <w:r>
        <w:lastRenderedPageBreak/>
        <w:t xml:space="preserve">a táblázat fennmaradó elemeit </w:t>
      </w:r>
      <w:proofErr w:type="spellStart"/>
      <w:r>
        <w:t>bázistranszformációs</w:t>
      </w:r>
      <w:proofErr w:type="spellEnd"/>
      <w:r>
        <w:t xml:space="preserve"> lépésekkel adjuk meg.</w:t>
      </w:r>
    </w:p>
    <w:p w:rsidR="00B67DCA" w:rsidRPr="008961C6" w:rsidRDefault="00B67DCA" w:rsidP="00B67DCA">
      <w:pPr>
        <w:pStyle w:val="ThesisSzveg"/>
      </w:pPr>
      <w:r>
        <w:t>Addig kell újabb generáló elemet választani és a fenti lépéseket végrehajtani, amíg a generáló elem választásának szabályai szerint lehetséges annak kiválasztása.</w:t>
      </w:r>
    </w:p>
    <w:p w:rsidR="00F76177" w:rsidRDefault="00F76177" w:rsidP="00D42989">
      <w:pPr>
        <w:pStyle w:val="Cmsor2"/>
      </w:pPr>
      <w:bookmarkStart w:id="31" w:name="_Toc416705322"/>
      <w:r>
        <w:t>Nemlineáris programozási feladat</w:t>
      </w:r>
      <w:bookmarkEnd w:id="31"/>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761DCF">
          <w:headerReference w:type="default" r:id="rId15"/>
          <w:headerReference w:type="first" r:id="rId16"/>
          <w:type w:val="continuous"/>
          <w:pgSz w:w="10319" w:h="14571" w:code="13"/>
          <w:pgMar w:top="1134" w:right="1134" w:bottom="1134" w:left="0" w:header="709" w:footer="709" w:gutter="1701"/>
          <w:cols w:space="708"/>
          <w:docGrid w:linePitch="360"/>
        </w:sectPr>
      </w:pPr>
    </w:p>
    <w:p w:rsidR="00D323D7" w:rsidRDefault="00E40DAB" w:rsidP="000C21EE">
      <w:pPr>
        <w:pStyle w:val="Cmsor1"/>
      </w:pPr>
      <w:bookmarkStart w:id="32" w:name="_Ref416281637"/>
      <w:bookmarkStart w:id="33" w:name="_Toc416705323"/>
      <w:r w:rsidRPr="00964772">
        <w:lastRenderedPageBreak/>
        <w:t>Ruby on Rails</w:t>
      </w:r>
      <w:bookmarkEnd w:id="32"/>
      <w:bookmarkEnd w:id="33"/>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761DCF">
          <w:headerReference w:type="default" r:id="rId17"/>
          <w:type w:val="continuous"/>
          <w:pgSz w:w="10319" w:h="14571" w:code="13"/>
          <w:pgMar w:top="1134" w:right="1134" w:bottom="1134" w:left="0" w:header="709" w:footer="709" w:gutter="1701"/>
          <w:cols w:space="708"/>
          <w:docGrid w:linePitch="360"/>
        </w:sectPr>
      </w:pPr>
    </w:p>
    <w:p w:rsidR="00E40DAB" w:rsidRPr="000C21EE" w:rsidRDefault="00E40DAB" w:rsidP="000C21EE">
      <w:pPr>
        <w:pStyle w:val="Cmsor1"/>
      </w:pPr>
      <w:bookmarkStart w:id="34" w:name="_Ref416280987"/>
      <w:bookmarkStart w:id="35" w:name="_Toc416705324"/>
      <w:r w:rsidRPr="000C21EE">
        <w:lastRenderedPageBreak/>
        <w:t>Specifikáció</w:t>
      </w:r>
      <w:bookmarkEnd w:id="34"/>
      <w:bookmarkEnd w:id="35"/>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6" w:name="_Ref416274789"/>
      <w:bookmarkStart w:id="37" w:name="_Toc416705325"/>
      <w:r>
        <w:t>Szereplők</w:t>
      </w:r>
      <w:bookmarkEnd w:id="36"/>
      <w:bookmarkEnd w:id="37"/>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lastRenderedPageBreak/>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8" w:name="_Toc416705326"/>
      <w:r w:rsidRPr="000C21EE">
        <w:t>Funkcionális</w:t>
      </w:r>
      <w:r>
        <w:t xml:space="preserve"> </w:t>
      </w:r>
      <w:r w:rsidRPr="000C21EE">
        <w:t>k</w:t>
      </w:r>
      <w:r w:rsidR="00E40DAB" w:rsidRPr="000C21EE">
        <w:t>övetelmények</w:t>
      </w:r>
      <w:bookmarkEnd w:id="38"/>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9" w:name="_Ref416275175"/>
      <w:bookmarkStart w:id="40" w:name="_Toc416705327"/>
      <w:r>
        <w:t>Felhasználói fiókok</w:t>
      </w:r>
      <w:bookmarkEnd w:id="39"/>
      <w:bookmarkEnd w:id="40"/>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41" w:name="_Toc416705328"/>
      <w:r>
        <w:t>Szobák szűrése</w:t>
      </w:r>
      <w:bookmarkEnd w:id="41"/>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42" w:name="_Toc416705329"/>
      <w:r>
        <w:t>Szobafoglalás</w:t>
      </w:r>
      <w:bookmarkEnd w:id="42"/>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 xml:space="preserve">A szobafoglalásról minden szállásadónak egyénileg kell visszajelzést készítenie. A szobafoglalást el lehet fogadni és vissza lehet utasítani. Egy foglalás akkor tekinthető teljesíthetőnek, ha minden szállásadó pozitív </w:t>
      </w:r>
      <w:r>
        <w:lastRenderedPageBreak/>
        <w:t>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43" w:name="_Toc416705330"/>
      <w:r>
        <w:t>Értékelés</w:t>
      </w:r>
      <w:bookmarkEnd w:id="43"/>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44" w:name="_Toc416705331"/>
      <w:r>
        <w:t>Intelligens keresés</w:t>
      </w:r>
      <w:bookmarkEnd w:id="44"/>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45" w:name="_Toc416705332"/>
      <w:r>
        <w:t>Törzsadatok</w:t>
      </w:r>
      <w:bookmarkEnd w:id="45"/>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6" w:name="_Toc416705333"/>
      <w:r>
        <w:t>Tartós címek</w:t>
      </w:r>
      <w:bookmarkEnd w:id="46"/>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7" w:name="_Toc416705334"/>
      <w:r w:rsidRPr="00964772">
        <w:rPr>
          <w:szCs w:val="24"/>
        </w:rPr>
        <w:t>Célcsoport</w:t>
      </w:r>
      <w:bookmarkEnd w:id="47"/>
    </w:p>
    <w:p w:rsidR="000726F6" w:rsidRDefault="00F2524C" w:rsidP="00F2524C">
      <w:pPr>
        <w:pStyle w:val="ThesisSzvegElsBekezds"/>
        <w:sectPr w:rsidR="000726F6" w:rsidSect="00761DCF">
          <w:headerReference w:type="default" r:id="rId18"/>
          <w:type w:val="continuous"/>
          <w:pgSz w:w="10319" w:h="14571" w:code="13"/>
          <w:pgMar w:top="1134" w:right="1134" w:bottom="1134" w:left="0" w:header="709" w:footer="709" w:gutter="1701"/>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8" w:name="_Toc416705335"/>
      <w:r w:rsidRPr="00964772">
        <w:lastRenderedPageBreak/>
        <w:t>Tervezés</w:t>
      </w:r>
      <w:bookmarkEnd w:id="48"/>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9" w:name="_Toc416705336"/>
      <w:r w:rsidRPr="00964772">
        <w:rPr>
          <w:szCs w:val="24"/>
        </w:rPr>
        <w:t>A rendszerben megjelenő fő folyamatok</w:t>
      </w:r>
      <w:bookmarkEnd w:id="49"/>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50" w:name="_Toc416705337"/>
      <w:r w:rsidRPr="00964772">
        <w:t>Szobafoglalás</w:t>
      </w:r>
      <w:bookmarkEnd w:id="50"/>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0D4C5B"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25pt;height:345.75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bookmarkStart w:id="51" w:name="_Toc416255113"/>
      <w:r w:rsidR="00036A18" w:rsidRPr="00036A18">
        <w:rPr>
          <w:noProof/>
        </w:rPr>
        <w:t xml:space="preserve"> </w:t>
      </w:r>
      <w:r w:rsidR="0033408E">
        <w:rPr>
          <w:noProof/>
        </w:rPr>
        <w:t xml:space="preserve">ábra </w:t>
      </w:r>
      <w:r w:rsidR="00036A18" w:rsidRPr="00036A18">
        <w:rPr>
          <w:noProof/>
        </w:rPr>
        <w:t>Szobafoglalás folyamata</w:t>
      </w:r>
      <w:bookmarkEnd w:id="51"/>
    </w:p>
    <w:p w:rsidR="00965E6C" w:rsidRDefault="00965E6C" w:rsidP="00965E6C">
      <w:pPr>
        <w:pStyle w:val="Cmsor3"/>
      </w:pPr>
      <w:bookmarkStart w:id="52" w:name="_Toc416705338"/>
      <w:r w:rsidRPr="00964772">
        <w:t>Foglalás visszaigazolás</w:t>
      </w:r>
      <w:bookmarkEnd w:id="52"/>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761DCF" w:rsidP="00036A18">
      <w:pPr>
        <w:pStyle w:val="ThesisSzvegElsBekezds"/>
        <w:keepNext/>
        <w:jc w:val="center"/>
      </w:pPr>
      <w:r>
        <w:object w:dxaOrig="7545" w:dyaOrig="7005">
          <v:shape id="_x0000_i1028" type="#_x0000_t75" style="width:369pt;height:350.25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bookmarkStart w:id="53" w:name="_Toc416255114"/>
      <w:r w:rsidR="0033408E">
        <w:t xml:space="preserve"> ábra</w:t>
      </w:r>
      <w:r w:rsidR="00036A18" w:rsidRPr="00036A18">
        <w:rPr>
          <w:noProof/>
        </w:rPr>
        <w:t xml:space="preserve"> Foglalás visszaigazolás folyamata</w:t>
      </w:r>
      <w:bookmarkEnd w:id="53"/>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54" w:name="_Toc416705339"/>
      <w:r>
        <w:t>Intelligens keresés</w:t>
      </w:r>
      <w:bookmarkEnd w:id="54"/>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0D4C5B" w:rsidP="00036A18">
      <w:pPr>
        <w:pStyle w:val="ThesisSzvegElsBekezds"/>
        <w:keepNext/>
        <w:jc w:val="center"/>
      </w:pPr>
      <w:r>
        <w:object w:dxaOrig="9045" w:dyaOrig="4260">
          <v:shape id="_x0000_i1029" type="#_x0000_t75" style="width:405pt;height:191.25pt"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bookmarkStart w:id="55" w:name="_Toc416255115"/>
      <w:r w:rsidR="0033408E">
        <w:t xml:space="preserve"> ábra</w:t>
      </w:r>
      <w:r w:rsidR="00036A18" w:rsidRPr="00036A18">
        <w:t xml:space="preserve"> Intelligens keresés háttérfolyamata</w:t>
      </w:r>
      <w:bookmarkEnd w:id="55"/>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w:t>
      </w:r>
      <w:r w:rsidR="00D30440">
        <w:t>tat</w:t>
      </w:r>
      <w:r>
        <w:t>ását és az eredmények kiolvasását.</w:t>
      </w:r>
    </w:p>
    <w:p w:rsidR="00D323D7" w:rsidRDefault="00D323D7" w:rsidP="00E40DAB">
      <w:pPr>
        <w:pStyle w:val="Cmsor2"/>
        <w:rPr>
          <w:szCs w:val="24"/>
        </w:rPr>
      </w:pPr>
      <w:bookmarkStart w:id="56" w:name="_Ref416689743"/>
      <w:bookmarkStart w:id="57" w:name="_Ref416701623"/>
      <w:bookmarkStart w:id="58" w:name="_Ref416702238"/>
      <w:bookmarkStart w:id="59" w:name="_Toc416705340"/>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6"/>
      <w:bookmarkEnd w:id="57"/>
      <w:bookmarkEnd w:id="58"/>
      <w:bookmarkEnd w:id="59"/>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w:t>
      </w:r>
      <w:r>
        <w:lastRenderedPageBreak/>
        <w:t xml:space="preserve">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75pt;height:24pt" o:ole="">
            <v:imagedata r:id="rId25" o:title=""/>
          </v:shape>
          <o:OLEObject Type="Embed" ProgID="Visio.Drawing.15" ShapeID="_x0000_i1025" DrawAspect="Content" ObjectID="_1490450867" r:id="rId26"/>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bookmarkStart w:id="60"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0"/>
    </w:p>
    <w:p w:rsidR="007A25F2" w:rsidRDefault="007A25F2" w:rsidP="007A25F2">
      <w:pPr>
        <w:pStyle w:val="ThesisSzvegElsBekezds"/>
        <w:keepNext/>
        <w:jc w:val="center"/>
      </w:pPr>
      <w:r>
        <w:object w:dxaOrig="6901" w:dyaOrig="600">
          <v:shape id="_x0000_i1026" type="#_x0000_t75" style="width:276pt;height:24pt" o:ole="">
            <v:imagedata r:id="rId27" o:title=""/>
          </v:shape>
          <o:OLEObject Type="Embed" ProgID="Visio.Drawing.15" ShapeID="_x0000_i1026" DrawAspect="Content" ObjectID="_1490450868" r:id="rId28"/>
        </w:object>
      </w:r>
    </w:p>
    <w:p w:rsidR="007A25F2" w:rsidRPr="007A25F2"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bookmarkStart w:id="61" w:name="_Toc416255117"/>
      <w:r w:rsidR="0033408E">
        <w:t xml:space="preserve"> ábra</w:t>
      </w:r>
      <w:r w:rsidR="007A25F2" w:rsidRPr="007A25F2">
        <w:rPr>
          <w:noProof/>
        </w:rPr>
        <w:t xml:space="preserve"> Távolságok kategorizálása</w:t>
      </w:r>
      <w:r w:rsidR="00D3792F">
        <w:rPr>
          <w:noProof/>
        </w:rPr>
        <w:t xml:space="preserve"> (km)</w:t>
      </w:r>
      <w:bookmarkEnd w:id="61"/>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w:t>
      </w:r>
      <w:r>
        <w:lastRenderedPageBreak/>
        <w:t>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0D4C5B"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2" w:name="_Ref416195890"/>
    <w:bookmarkStart w:id="63" w:name="_Ref416195882"/>
    <w:p w:rsidR="003B4E81" w:rsidRPr="00D9577F" w:rsidRDefault="003620FF" w:rsidP="0033408E">
      <w:pPr>
        <w:pStyle w:val="ThesisKpalrs"/>
      </w:pPr>
      <w:r>
        <w:fldChar w:fldCharType="begin"/>
      </w:r>
      <w:r>
        <w:instrText xml:space="preserve"> STYLEREF 1 \s </w:instrText>
      </w:r>
      <w:r>
        <w:fldChar w:fldCharType="separate"/>
      </w:r>
      <w:bookmarkStart w:id="64" w:name="_Toc41625512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2"/>
      <w:r w:rsidR="00D9577F" w:rsidRPr="00D9577F">
        <w:t xml:space="preserve"> </w:t>
      </w:r>
      <w:r w:rsidR="0033408E">
        <w:t xml:space="preserve">képlet </w:t>
      </w:r>
      <w:r w:rsidR="00D9577F" w:rsidRPr="00D9577F">
        <w:t>Speciális relatív szórás képlet</w:t>
      </w:r>
      <w:bookmarkEnd w:id="63"/>
      <w:bookmarkEnd w:id="64"/>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0D4C5B" w:rsidP="0033408E">
      <w:pPr>
        <w:pStyle w:val="ThesisSzveg"/>
        <w:keepNext/>
        <w:jc w:val="center"/>
      </w:pPr>
      <w:r>
        <w:object w:dxaOrig="3915" w:dyaOrig="1050">
          <v:shape id="_x0000_i1030" type="#_x0000_t75" style="width:195pt;height:52.5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bookmarkStart w:id="65" w:name="_Toc416255118"/>
      <w:r w:rsidR="0033408E" w:rsidRPr="0033408E">
        <w:t xml:space="preserve"> ábra A modellben megjelenő szoba objektum és a hozzá kapcsolódó változó és paraméterek</w:t>
      </w:r>
      <w:bookmarkEnd w:id="65"/>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0D4C5B"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66" w:name="_Toc41625512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66"/>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EB5154" w:rsidRPr="00B357F2" w:rsidRDefault="00EB5154" w:rsidP="00EB5154">
      <w:pPr>
        <w:pStyle w:val="ThesisSzveg"/>
      </w:pPr>
      <w:r>
        <w:t xml:space="preserve">A felírt matematikai modelleket nemlineáris bináris egészértékű optimalizálási feladatokra vezettem vissza. A további vizsgálataim során megállapítottam, hogy a célfüggvények </w:t>
      </w:r>
      <w:proofErr w:type="spellStart"/>
      <w:r>
        <w:t>kvázikonvex</w:t>
      </w:r>
      <w:proofErr w:type="spellEnd"/>
      <w:r>
        <w:t xml:space="preserve"> kifejezések.</w:t>
      </w:r>
    </w:p>
    <w:p w:rsidR="00965E6C" w:rsidRDefault="00965E6C" w:rsidP="00965E6C">
      <w:pPr>
        <w:pStyle w:val="Cmsor3"/>
      </w:pPr>
      <w:bookmarkStart w:id="67" w:name="_Ref416201495"/>
      <w:bookmarkStart w:id="68" w:name="_Toc416705341"/>
      <w:r w:rsidRPr="00964772">
        <w:t xml:space="preserve">Olcsó </w:t>
      </w:r>
      <w:r w:rsidR="00240B48">
        <w:t>modell</w:t>
      </w:r>
      <w:bookmarkEnd w:id="67"/>
      <w:bookmarkEnd w:id="68"/>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0D4C5B" w:rsidP="0033408E">
      <w:pPr>
        <w:pStyle w:val="ThesisSzvegElsBekezds"/>
        <w:keepNext/>
        <w:jc w:val="center"/>
      </w:pPr>
      <w:r w:rsidRPr="00E364C5">
        <w:object w:dxaOrig="5250" w:dyaOrig="1050">
          <v:shape id="_x0000_i1031" type="#_x0000_t75" style="width:270pt;height:54.7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bookmarkStart w:id="69" w:name="_Toc416255119"/>
      <w:r w:rsidR="0033408E">
        <w:t xml:space="preserve"> ábra Az olcsó modellhez szükséges paraméterek</w:t>
      </w:r>
      <w:bookmarkEnd w:id="69"/>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0D4C5B"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70" w:name="_Toc41625512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0"/>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71" w:name="_Ref416201499"/>
      <w:bookmarkStart w:id="72" w:name="_Toc416705342"/>
      <w:r w:rsidRPr="00964772">
        <w:t xml:space="preserve">Közeli </w:t>
      </w:r>
      <w:r w:rsidR="00240B48">
        <w:t>modell</w:t>
      </w:r>
      <w:bookmarkEnd w:id="71"/>
      <w:bookmarkEnd w:id="72"/>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0D4C5B" w:rsidP="003620FF">
      <w:pPr>
        <w:pStyle w:val="ThesisSzvegElsBekezds"/>
        <w:keepNext/>
        <w:jc w:val="center"/>
      </w:pPr>
      <w:r>
        <w:object w:dxaOrig="6435" w:dyaOrig="1050">
          <v:shape id="_x0000_i1032" type="#_x0000_t75" style="width:321.75pt;height:52.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bookmarkStart w:id="73" w:name="_Toc416255120"/>
      <w:r w:rsidR="003620FF">
        <w:t xml:space="preserve"> ábra A közeli modellhez szükséges paraméterek</w:t>
      </w:r>
      <w:bookmarkEnd w:id="73"/>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0D4C5B"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74" w:name="_Toc41625512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4"/>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75" w:name="_Ref416700084"/>
      <w:bookmarkStart w:id="76" w:name="_Ref416702335"/>
      <w:bookmarkStart w:id="77" w:name="_Toc416705343"/>
      <w:r w:rsidRPr="00964772">
        <w:lastRenderedPageBreak/>
        <w:t xml:space="preserve">Olcsó és közeli </w:t>
      </w:r>
      <w:r w:rsidR="00240B48">
        <w:t>modell</w:t>
      </w:r>
      <w:bookmarkEnd w:id="75"/>
      <w:bookmarkEnd w:id="76"/>
      <w:bookmarkEnd w:id="77"/>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rsidR="003620FF" w:rsidRDefault="000D4C5B" w:rsidP="003620FF">
      <w:pPr>
        <w:pStyle w:val="ThesisSzvegElsBekezds"/>
        <w:keepNext/>
        <w:jc w:val="center"/>
      </w:pPr>
      <w:r>
        <w:object w:dxaOrig="7575" w:dyaOrig="1050">
          <v:shape id="_x0000_i1033" type="#_x0000_t75" style="width:387.75pt;height:54.7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bookmarkStart w:id="78" w:name="_Toc416255121"/>
      <w:r w:rsidR="003620FF">
        <w:t xml:space="preserve"> ábra Az olcsó és közeli modellhez szükséges paraméterek</w:t>
      </w:r>
      <w:bookmarkEnd w:id="78"/>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0D4C5B"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79" w:name="_Toc41625512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79"/>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80" w:name="_Ref416685989"/>
      <w:bookmarkStart w:id="81" w:name="_Toc416705344"/>
      <w:r w:rsidRPr="00964772">
        <w:rPr>
          <w:szCs w:val="24"/>
        </w:rPr>
        <w:t>Adatbázis tervezet</w:t>
      </w:r>
      <w:bookmarkEnd w:id="80"/>
      <w:bookmarkEnd w:id="81"/>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w:t>
      </w:r>
      <w:r w:rsidR="00E830C7">
        <w:lastRenderedPageBreak/>
        <w:t xml:space="preserve">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rsidR="00D30440" w:rsidRDefault="00D30440" w:rsidP="00D30440">
      <w:pPr>
        <w:pStyle w:val="ThesisSzveg"/>
      </w:pPr>
      <w:r>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D30440" w:rsidRDefault="00D30440" w:rsidP="00D30440">
      <w:pPr>
        <w:pStyle w:val="ThesisSzveg"/>
      </w:pPr>
      <w:r>
        <w:t xml:space="preserve">A </w:t>
      </w:r>
      <w:proofErr w:type="spellStart"/>
      <w:r w:rsidRPr="005C65AD">
        <w:rPr>
          <w:i/>
        </w:rPr>
        <w:t>BookingRoom</w:t>
      </w:r>
      <w:proofErr w:type="spellEnd"/>
      <w:r>
        <w:t xml:space="preserve"> kapcsolótábla a foglaláshoz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E53C9B" w:rsidRDefault="000D4C5B" w:rsidP="00E53C9B">
      <w:pPr>
        <w:pStyle w:val="ThesisSzvegElsBekezds"/>
        <w:keepNext/>
        <w:jc w:val="center"/>
      </w:pPr>
      <w:r>
        <w:object w:dxaOrig="17010" w:dyaOrig="23940">
          <v:shape id="_x0000_i1034" type="#_x0000_t75" style="width:406.5pt;height:576.75pt" o:ole="">
            <v:imagedata r:id="rId37" o:title=""/>
          </v:shape>
          <o:OLEObject Type="Link" ProgID="Visio.Drawing.15" ShapeID="_x0000_i1034" DrawAspect="Content" r:id="rId38" UpdateMode="Always">
            <o:LinkType>EnhancedMetaFile</o:LinkType>
            <o:LockedField>false</o:LockedField>
            <o:FieldCodes>\f 0 \* MERGEFORMAT</o:FieldCodes>
          </o:OLEObject>
        </w:object>
      </w:r>
    </w:p>
    <w:bookmarkStart w:id="82" w:name="_Ref416253661"/>
    <w:bookmarkStart w:id="83" w:name="_Ref416686005"/>
    <w:p w:rsidR="00E53C9B" w:rsidRDefault="00EE5742" w:rsidP="00E53C9B">
      <w:pPr>
        <w:pStyle w:val="ThesisKpalrs"/>
      </w:pPr>
      <w:r>
        <w:lastRenderedPageBreak/>
        <w:fldChar w:fldCharType="begin"/>
      </w:r>
      <w:r>
        <w:instrText xml:space="preserve"> STYLEREF 1 \s </w:instrText>
      </w:r>
      <w:r>
        <w:fldChar w:fldCharType="separate"/>
      </w:r>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bookmarkStart w:id="84" w:name="_Toc416255122"/>
      <w:r w:rsidR="00E53C9B">
        <w:t xml:space="preserve"> ábra</w:t>
      </w:r>
      <w:bookmarkEnd w:id="82"/>
      <w:r w:rsidR="00E53C9B">
        <w:t xml:space="preserve"> Az adatbá</w:t>
      </w:r>
      <w:r w:rsidR="00E53C9B" w:rsidRPr="00E53C9B">
        <w:t>zis entitásai és kapcsolatuk</w:t>
      </w:r>
      <w:bookmarkEnd w:id="83"/>
      <w:bookmarkEnd w:id="84"/>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85" w:name="_Toc416705345"/>
      <w:r w:rsidRPr="00964772">
        <w:rPr>
          <w:szCs w:val="24"/>
        </w:rPr>
        <w:t>Technológia</w:t>
      </w:r>
      <w:bookmarkEnd w:id="85"/>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bookmarkStart w:id="86" w:name="_Toc416705346"/>
      <w:r>
        <w:lastRenderedPageBreak/>
        <w:t>Keretrendszer</w:t>
      </w:r>
      <w:bookmarkEnd w:id="86"/>
    </w:p>
    <w:p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rsidR="00965E6C" w:rsidRDefault="00C97E1F" w:rsidP="002B53A1">
      <w:pPr>
        <w:pStyle w:val="Cmsor3"/>
      </w:pPr>
      <w:bookmarkStart w:id="87" w:name="_Toc416705347"/>
      <w:r>
        <w:t>Adatbázis</w:t>
      </w:r>
      <w:bookmarkEnd w:id="87"/>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bookmarkStart w:id="88" w:name="_Toc416705348"/>
      <w:r>
        <w:lastRenderedPageBreak/>
        <w:t>Optimalizálási modellezés</w:t>
      </w:r>
      <w:bookmarkEnd w:id="88"/>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 xml:space="preserve">hozzáférhető verzió az AMPL </w:t>
      </w:r>
      <w:proofErr w:type="spellStart"/>
      <w:r w:rsidR="00D125F2">
        <w:t>Demo</w:t>
      </w:r>
      <w:proofErr w:type="spellEnd"/>
      <w:r w:rsidR="00D125F2">
        <w:t xml:space="preserve"> Version, amely nem funkcionalitásban, hanem teljesítményben van korlátozva. Az AMPL </w:t>
      </w:r>
      <w:proofErr w:type="spellStart"/>
      <w:r w:rsidR="00D125F2">
        <w:t>Demo</w:t>
      </w:r>
      <w:proofErr w:type="spellEnd"/>
      <w:r w:rsidR="00D125F2">
        <w:t xml:space="preserve"> Version egy lineáris modellezési feladatnál 500 változót és 500 korlátozást, míg nemlineáris feladat esetén 300 változót és 300 korlátozást képes feldolgozni. A </w:t>
      </w:r>
      <w:proofErr w:type="spellStart"/>
      <w:r w:rsidR="00D125F2">
        <w:t>Demo</w:t>
      </w:r>
      <w:proofErr w:type="spellEnd"/>
      <w:r w:rsidR="00D125F2">
        <w:t xml:space="preserve"> Version-ön kívül létezik egy 30 napos teljes próbaverzió diákoknak. A 30 nap nem hosszabbítható meg és számítógépenként korlátozott. A szakdolgozatomban az AMPL </w:t>
      </w:r>
      <w:proofErr w:type="spellStart"/>
      <w:r w:rsidR="00D125F2">
        <w:t>Demo</w:t>
      </w:r>
      <w:proofErr w:type="spellEnd"/>
      <w:r w:rsidR="00D125F2">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bookmarkStart w:id="89" w:name="_Toc416705349"/>
      <w:r>
        <w:t>Nemlineáris megoldó</w:t>
      </w:r>
      <w:bookmarkEnd w:id="89"/>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lastRenderedPageBreak/>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w:t>
      </w:r>
      <w:proofErr w:type="spellStart"/>
      <w:r w:rsidR="00CC1289">
        <w:t>nemkonvex</w:t>
      </w:r>
      <w:proofErr w:type="spellEnd"/>
      <w:r>
        <w:t xml:space="preserve">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lastRenderedPageBreak/>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bookmarkStart w:id="90" w:name="_Toc416705350"/>
      <w:r>
        <w:t>Megjelenés</w:t>
      </w:r>
      <w:bookmarkEnd w:id="90"/>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lastRenderedPageBreak/>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bookmarkStart w:id="91" w:name="_Toc416705351"/>
      <w:r>
        <w:t xml:space="preserve">Autentikáció és </w:t>
      </w:r>
      <w:proofErr w:type="spellStart"/>
      <w:r>
        <w:t>autorizáció</w:t>
      </w:r>
      <w:bookmarkEnd w:id="91"/>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bookmarkStart w:id="92" w:name="_Toc416705352"/>
      <w:proofErr w:type="spellStart"/>
      <w:r>
        <w:lastRenderedPageBreak/>
        <w:t>Geolokáció</w:t>
      </w:r>
      <w:bookmarkEnd w:id="92"/>
      <w:proofErr w:type="spellEnd"/>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bookmarkStart w:id="93" w:name="_Toc416705353"/>
      <w:r>
        <w:t>Űrlap</w:t>
      </w:r>
      <w:r w:rsidR="00C63D29">
        <w:t>ok</w:t>
      </w:r>
      <w:bookmarkEnd w:id="93"/>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w:t>
      </w:r>
      <w:r>
        <w:lastRenderedPageBreak/>
        <w:t>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bookmarkStart w:id="94" w:name="_Toc416705354"/>
      <w:r>
        <w:t>Képek tárolása és megjelenítése</w:t>
      </w:r>
      <w:bookmarkEnd w:id="94"/>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 xml:space="preserve">és </w:t>
      </w:r>
      <w:r w:rsidR="001A3C62">
        <w:lastRenderedPageBreak/>
        <w:t>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761DCF">
          <w:headerReference w:type="default" r:id="rId39"/>
          <w:pgSz w:w="10319" w:h="14571" w:code="13"/>
          <w:pgMar w:top="1134" w:right="1134" w:bottom="1134" w:left="0" w:header="709" w:footer="709" w:gutter="1701"/>
          <w:cols w:space="708"/>
          <w:docGrid w:linePitch="360"/>
        </w:sectPr>
      </w:pPr>
    </w:p>
    <w:p w:rsidR="00E40DAB" w:rsidRDefault="00E40DAB" w:rsidP="000C21EE">
      <w:pPr>
        <w:pStyle w:val="Cmsor1"/>
      </w:pPr>
      <w:bookmarkStart w:id="95" w:name="_Toc416705355"/>
      <w:r w:rsidRPr="00964772">
        <w:lastRenderedPageBreak/>
        <w:t>Megvalósítás</w:t>
      </w:r>
      <w:bookmarkEnd w:id="95"/>
    </w:p>
    <w:p w:rsidR="00530FAE" w:rsidRDefault="005C6E8C" w:rsidP="005C6E8C">
      <w:pPr>
        <w:pStyle w:val="Cmsor2"/>
      </w:pPr>
      <w:bookmarkStart w:id="96" w:name="_Toc416705356"/>
      <w:r>
        <w:t>Adatbázis kapcsolat és modellek elkészítése</w:t>
      </w:r>
      <w:bookmarkEnd w:id="96"/>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proofErr w:type="spellStart"/>
      <w:r w:rsidRPr="00A45F80">
        <w:rPr>
          <w:i/>
        </w:rPr>
        <w:t>development</w:t>
      </w:r>
      <w:proofErr w:type="spellEnd"/>
      <w:r>
        <w:t>), tesztelési (</w:t>
      </w:r>
      <w:r>
        <w:rPr>
          <w:i/>
        </w:rPr>
        <w:t>test</w:t>
      </w:r>
      <w:r>
        <w:t>) és éles (</w:t>
      </w:r>
      <w:proofErr w:type="spellStart"/>
      <w:r w:rsidRPr="00A45F80">
        <w:rPr>
          <w:i/>
        </w:rPr>
        <w:t>production</w:t>
      </w:r>
      <w:proofErr w:type="spellEnd"/>
      <w:r>
        <w:t xml:space="preserve">) környezeteket. Ezek, mint névterek léteznek egy Rails alkalmazásban és hozzájuk konfigurációs beállítások és környezeti </w:t>
      </w:r>
      <w:proofErr w:type="gramStart"/>
      <w:r>
        <w:t>változók</w:t>
      </w:r>
      <w:proofErr w:type="gramEnd"/>
      <w:r>
        <w:t xml:space="preserve"> rendelhetők.</w:t>
      </w:r>
    </w:p>
    <w:p w:rsidR="00A45F80" w:rsidRDefault="00A45F80" w:rsidP="00A45F80">
      <w:pPr>
        <w:pStyle w:val="ThesisSzveg"/>
      </w:pPr>
      <w:r>
        <w:t xml:space="preserve">Az adatbázis konfigurációját az alkalmazás gyökérkönyvtárában lévő </w:t>
      </w:r>
      <w:proofErr w:type="spellStart"/>
      <w:r w:rsidRPr="00A45F80">
        <w:rPr>
          <w:i/>
        </w:rPr>
        <w:t>config</w:t>
      </w:r>
      <w:proofErr w:type="spellEnd"/>
      <w:r>
        <w:t xml:space="preserve"> mappában található </w:t>
      </w:r>
      <w:proofErr w:type="spellStart"/>
      <w:r w:rsidRPr="00A45F80">
        <w:rPr>
          <w:i/>
        </w:rPr>
        <w:t>database.yml</w:t>
      </w:r>
      <w:proofErr w:type="spellEnd"/>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default</w:t>
      </w:r>
      <w:proofErr w:type="gramEnd"/>
      <w:r>
        <w:rPr>
          <w:rFonts w:ascii="Menlo" w:hAnsi="Menlo" w:cs="Menlo"/>
          <w:sz w:val="24"/>
          <w:szCs w:val="24"/>
          <w:lang w:val="en-US"/>
        </w:rPr>
        <w:t xml:space="preserve">: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adapter</w:t>
      </w:r>
      <w:proofErr w:type="gramEnd"/>
      <w:r>
        <w:rPr>
          <w:rFonts w:ascii="Menlo" w:hAnsi="Menlo" w:cs="Menlo"/>
          <w:sz w:val="24"/>
          <w:szCs w:val="24"/>
          <w:lang w:val="en-US"/>
        </w:rPr>
        <w:t xml:space="preserve">: </w:t>
      </w:r>
      <w:proofErr w:type="spellStart"/>
      <w:r>
        <w:rPr>
          <w:rFonts w:ascii="Menlo" w:hAnsi="Menlo" w:cs="Menlo"/>
          <w:sz w:val="24"/>
          <w:szCs w:val="24"/>
          <w:lang w:val="en-US"/>
        </w:rPr>
        <w:t>postgresql</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encoding</w:t>
      </w:r>
      <w:proofErr w:type="gramEnd"/>
      <w:r>
        <w:rPr>
          <w:rFonts w:ascii="Menlo" w:hAnsi="Menlo" w:cs="Menlo"/>
          <w:sz w:val="24"/>
          <w:szCs w:val="24"/>
          <w:lang w:val="en-US"/>
        </w:rPr>
        <w:t>: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password</w:t>
      </w:r>
      <w:proofErr w:type="gramEnd"/>
      <w:r>
        <w:rPr>
          <w:rFonts w:ascii="Menlo" w:hAnsi="Menlo" w:cs="Menlo"/>
          <w:sz w:val="24"/>
          <w:szCs w:val="24"/>
          <w:lang w:val="en-US"/>
        </w:rPr>
        <w:t>: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username</w:t>
      </w:r>
      <w:proofErr w:type="gramEnd"/>
      <w:r>
        <w:rPr>
          <w:rFonts w:ascii="Menlo" w:hAnsi="Menlo" w:cs="Menlo"/>
          <w:sz w:val="24"/>
          <w:szCs w:val="24"/>
          <w:lang w:val="en-US"/>
        </w:rPr>
        <w:t xml:space="preserv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host</w:t>
      </w:r>
      <w:proofErr w:type="gramEnd"/>
      <w:r>
        <w:rPr>
          <w:rFonts w:ascii="Menlo" w:hAnsi="Menlo" w:cs="Menlo"/>
          <w:sz w:val="24"/>
          <w:szCs w:val="24"/>
          <w:lang w:val="en-US"/>
        </w:rPr>
        <w: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development</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test</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vagato_test</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production</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adapter</w:t>
      </w:r>
      <w:proofErr w:type="gramEnd"/>
      <w:r>
        <w:rPr>
          <w:rFonts w:ascii="Menlo" w:hAnsi="Menlo" w:cs="Menlo"/>
          <w:sz w:val="24"/>
          <w:szCs w:val="24"/>
          <w:lang w:val="en-US"/>
        </w:rPr>
        <w:t xml:space="preserve">: </w:t>
      </w:r>
      <w:proofErr w:type="spellStart"/>
      <w:r>
        <w:rPr>
          <w:rFonts w:ascii="Menlo" w:hAnsi="Menlo" w:cs="Menlo"/>
          <w:sz w:val="24"/>
          <w:szCs w:val="24"/>
          <w:lang w:val="en-US"/>
        </w:rPr>
        <w:t>postgresql</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encoding</w:t>
      </w:r>
      <w:proofErr w:type="gramEnd"/>
      <w:r>
        <w:rPr>
          <w:rFonts w:ascii="Menlo" w:hAnsi="Menlo" w:cs="Menlo"/>
          <w:sz w:val="24"/>
          <w:szCs w:val="24"/>
          <w:lang w:val="en-US"/>
        </w:rPr>
        <w:t>: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username</w:t>
      </w:r>
      <w:proofErr w:type="gramEnd"/>
      <w:r>
        <w:rPr>
          <w:rFonts w:ascii="Menlo" w:hAnsi="Menlo" w:cs="Menlo"/>
          <w:sz w:val="24"/>
          <w:szCs w:val="24"/>
          <w:lang w:val="en-US"/>
        </w:rPr>
        <w:t>: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password</w:t>
      </w:r>
      <w:proofErr w:type="gramEnd"/>
      <w:r>
        <w:rPr>
          <w:rFonts w:ascii="Menlo" w:hAnsi="Menlo" w:cs="Menlo"/>
          <w:sz w:val="24"/>
          <w:szCs w:val="24"/>
          <w:lang w:val="en-US"/>
        </w:rPr>
        <w:t xml:space="preserve">: </w:t>
      </w:r>
      <w:r w:rsidR="004D6986">
        <w:rPr>
          <w:rFonts w:ascii="Menlo" w:hAnsi="Menlo" w:cs="Menlo"/>
          <w:sz w:val="24"/>
          <w:szCs w:val="24"/>
          <w:lang w:val="en-US"/>
        </w:rPr>
        <w:t>*****</w:t>
      </w:r>
    </w:p>
    <w:p w:rsidR="00A45F80" w:rsidRDefault="005B7CA3">
      <w:pPr>
        <w:autoSpaceDE w:val="0"/>
        <w:autoSpaceDN w:val="0"/>
        <w:adjustRightInd w:val="0"/>
        <w:spacing w:line="360" w:lineRule="auto"/>
        <w:ind w:left="720"/>
        <w:rPr>
          <w:ins w:id="97" w:author="Balázs Rozsenich" w:date="2015-04-13T09:40:00Z"/>
          <w:rFonts w:ascii="Menlo" w:hAnsi="Menlo" w:cs="Menlo"/>
          <w:sz w:val="24"/>
          <w:szCs w:val="24"/>
          <w:lang w:val="en-US"/>
        </w:rPr>
        <w:pPrChange w:id="98"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w:t>
      </w:r>
      <w:proofErr w:type="gramStart"/>
      <w:r>
        <w:rPr>
          <w:rFonts w:ascii="Menlo" w:hAnsi="Menlo" w:cs="Menlo"/>
          <w:sz w:val="24"/>
          <w:szCs w:val="24"/>
          <w:lang w:val="en-US"/>
        </w:rPr>
        <w:t>host</w:t>
      </w:r>
      <w:proofErr w:type="gramEnd"/>
      <w:r>
        <w:rPr>
          <w:rFonts w:ascii="Menlo" w:hAnsi="Menlo" w:cs="Menlo"/>
          <w:sz w:val="24"/>
          <w:szCs w:val="24"/>
          <w:lang w:val="en-US"/>
        </w:rPr>
        <w:t>: localhost</w:t>
      </w:r>
    </w:p>
    <w:p w:rsidR="005B7CA3" w:rsidRDefault="004D6986">
      <w:pPr>
        <w:pStyle w:val="ThesisSzveg"/>
        <w:pPrChange w:id="99" w:author="Balázs Rozsenich" w:date="2015-04-13T09:40:00Z">
          <w:pPr>
            <w:autoSpaceDE w:val="0"/>
            <w:autoSpaceDN w:val="0"/>
            <w:adjustRightInd w:val="0"/>
            <w:spacing w:after="0" w:line="240" w:lineRule="auto"/>
            <w:ind w:left="720"/>
          </w:pPr>
        </w:pPrChange>
      </w:pPr>
      <w:r>
        <w:lastRenderedPageBreak/>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t xml:space="preserve">A fenti konfigurációban egyedül az </w:t>
      </w:r>
      <w:proofErr w:type="spellStart"/>
      <w:r w:rsidRPr="003E14A4">
        <w:rPr>
          <w:i/>
        </w:rPr>
        <w:t>encoding</w:t>
      </w:r>
      <w:proofErr w:type="spellEnd"/>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proofErr w:type="spellStart"/>
      <w:r w:rsidRPr="003E14A4">
        <w:rPr>
          <w:i/>
        </w:rPr>
        <w:t>host</w:t>
      </w:r>
      <w:proofErr w:type="spellEnd"/>
      <w:r>
        <w:t xml:space="preserve"> az adatbázis elérési címe. </w:t>
      </w:r>
      <w:proofErr w:type="gramStart"/>
      <w:r>
        <w:t>A</w:t>
      </w:r>
      <w:proofErr w:type="gramEnd"/>
      <w:r>
        <w:t xml:space="preserve"> </w:t>
      </w:r>
      <w:proofErr w:type="spellStart"/>
      <w:r w:rsidRPr="003E14A4">
        <w:rPr>
          <w:i/>
        </w:rPr>
        <w:t>username</w:t>
      </w:r>
      <w:proofErr w:type="spellEnd"/>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w:t>
      </w:r>
      <w:proofErr w:type="spellStart"/>
      <w:r>
        <w:t>Rake</w:t>
      </w:r>
      <w:proofErr w:type="spellEnd"/>
      <w:r>
        <w:t xml:space="preserv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proofErr w:type="gramStart"/>
      <w:r>
        <w:rPr>
          <w:rFonts w:ascii="Menlo" w:hAnsi="Menlo" w:cs="Menlo"/>
          <w:sz w:val="24"/>
          <w:szCs w:val="24"/>
          <w:lang w:val="en-US"/>
        </w:rPr>
        <w:t>rake</w:t>
      </w:r>
      <w:proofErr w:type="gramEnd"/>
      <w:r>
        <w:rPr>
          <w:rFonts w:ascii="Menlo" w:hAnsi="Menlo" w:cs="Menlo"/>
          <w:sz w:val="24"/>
          <w:szCs w:val="24"/>
          <w:lang w:val="en-US"/>
        </w:rPr>
        <w:t xml:space="preserve"> </w:t>
      </w:r>
      <w:proofErr w:type="spellStart"/>
      <w:r>
        <w:rPr>
          <w:rFonts w:ascii="Menlo" w:hAnsi="Menlo" w:cs="Menlo"/>
          <w:sz w:val="24"/>
          <w:szCs w:val="24"/>
          <w:lang w:val="en-US"/>
        </w:rPr>
        <w:t>db:create</w:t>
      </w:r>
      <w:proofErr w:type="spellEnd"/>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 xml:space="preserve">ból </w:t>
      </w:r>
      <w:proofErr w:type="gramStart"/>
      <w:r w:rsidR="002000A8">
        <w:t>azonosítja</w:t>
      </w:r>
      <w:proofErr w:type="gramEnd"/>
      <w:r w:rsidR="002000A8">
        <w:t xml:space="preserve"> és az oszlopneveket használja. Egy Ruby on Rails alkalmazásban nem kell az adatelérési műveletek implementációjával foglalkozni, mert Az </w:t>
      </w:r>
      <w:proofErr w:type="spellStart"/>
      <w:r w:rsidR="002000A8">
        <w:t>Active</w:t>
      </w:r>
      <w:proofErr w:type="spellEnd"/>
      <w:r w:rsidR="005B5AED">
        <w:t xml:space="preserve"> </w:t>
      </w:r>
      <w:proofErr w:type="spellStart"/>
      <w:r w:rsidR="002000A8">
        <w:t>Record</w:t>
      </w:r>
      <w:proofErr w:type="spellEnd"/>
      <w:r w:rsidR="002000A8">
        <w:t xml:space="preserve">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proofErr w:type="spellStart"/>
      <w:r w:rsidR="002000A8" w:rsidRPr="002000A8">
        <w:rPr>
          <w:i/>
        </w:rPr>
        <w:t>ActiveRecord</w:t>
      </w:r>
      <w:proofErr w:type="spellEnd"/>
      <w:proofErr w:type="gramStart"/>
      <w:r w:rsidR="002000A8" w:rsidRPr="002000A8">
        <w:rPr>
          <w:i/>
        </w:rPr>
        <w:t>::</w:t>
      </w:r>
      <w:proofErr w:type="spellStart"/>
      <w:proofErr w:type="gramEnd"/>
      <w:r w:rsidR="002000A8" w:rsidRPr="002000A8">
        <w:rPr>
          <w:i/>
        </w:rPr>
        <w:t>Base</w:t>
      </w:r>
      <w:proofErr w:type="spellEnd"/>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lastRenderedPageBreak/>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proofErr w:type="spellStart"/>
      <w:r w:rsidRPr="00C00DA9">
        <w:rPr>
          <w:i/>
        </w:rPr>
        <w:t>ActiveRecord</w:t>
      </w:r>
      <w:proofErr w:type="spellEnd"/>
      <w:proofErr w:type="gramStart"/>
      <w:r w:rsidRPr="00C00DA9">
        <w:rPr>
          <w:i/>
        </w:rPr>
        <w:t>::</w:t>
      </w:r>
      <w:proofErr w:type="spellStart"/>
      <w:proofErr w:type="gramEnd"/>
      <w:r w:rsidRPr="00C00DA9">
        <w:rPr>
          <w:i/>
        </w:rPr>
        <w:t>Migration</w:t>
      </w:r>
      <w:proofErr w:type="spellEnd"/>
      <w:r>
        <w:t xml:space="preserve"> osztályból származik. A fájl nevének tükröznie kell a tartalmában leírt változást. A szobákat tároló </w:t>
      </w:r>
      <w:proofErr w:type="spellStart"/>
      <w:r w:rsidRPr="00C00DA9">
        <w:rPr>
          <w:i/>
        </w:rPr>
        <w:t>rooms</w:t>
      </w:r>
      <w:proofErr w:type="spellEnd"/>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w:t>
      </w:r>
      <w:proofErr w:type="spellStart"/>
      <w:r>
        <w:rPr>
          <w:rFonts w:ascii="Menlo" w:hAnsi="Menlo" w:cs="Menlo"/>
          <w:sz w:val="24"/>
          <w:szCs w:val="24"/>
          <w:lang w:val="en-US"/>
        </w:rPr>
        <w:t>CreateRooms</w:t>
      </w:r>
      <w:proofErr w:type="spellEnd"/>
      <w:r>
        <w:rPr>
          <w:rFonts w:ascii="Menlo" w:hAnsi="Menlo" w:cs="Menlo"/>
          <w:sz w:val="24"/>
          <w:szCs w:val="24"/>
          <w:lang w:val="en-US"/>
        </w:rPr>
        <w:t xml:space="preserve"> &lt; </w:t>
      </w:r>
      <w:proofErr w:type="spellStart"/>
      <w:r>
        <w:rPr>
          <w:rFonts w:ascii="Menlo" w:hAnsi="Menlo" w:cs="Menlo"/>
          <w:sz w:val="24"/>
          <w:szCs w:val="24"/>
          <w:lang w:val="en-US"/>
        </w:rPr>
        <w:t>ActiveRecord</w:t>
      </w:r>
      <w:proofErr w:type="spellEnd"/>
      <w:r>
        <w:rPr>
          <w:rFonts w:ascii="Menlo" w:hAnsi="Menlo" w:cs="Menlo"/>
          <w:sz w:val="24"/>
          <w:szCs w:val="24"/>
          <w:lang w:val="en-US"/>
        </w:rPr>
        <w:t>::Migration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def</w:t>
      </w:r>
      <w:proofErr w:type="spellEnd"/>
      <w:proofErr w:type="gramEnd"/>
      <w:r>
        <w:rPr>
          <w:rFonts w:ascii="Menlo" w:hAnsi="Menlo" w:cs="Menlo"/>
          <w:sz w:val="24"/>
          <w:szCs w:val="24"/>
          <w:lang w:val="en-US"/>
        </w:rPr>
        <w:t xml:space="preserve">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create_table</w:t>
      </w:r>
      <w:proofErr w:type="spellEnd"/>
      <w:r>
        <w:rPr>
          <w:rFonts w:ascii="Menlo" w:hAnsi="Menlo" w:cs="Menlo"/>
          <w:sz w:val="24"/>
          <w:szCs w:val="24"/>
          <w:lang w:val="en-US"/>
        </w:rPr>
        <w:t xml:space="preserve"> :rooms</w:t>
      </w:r>
      <w:proofErr w:type="gramEnd"/>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t.string</w:t>
      </w:r>
      <w:proofErr w:type="spellEnd"/>
      <w:r>
        <w:rPr>
          <w:rFonts w:ascii="Menlo" w:hAnsi="Menlo" w:cs="Menlo"/>
          <w:sz w:val="24"/>
          <w:szCs w:val="24"/>
          <w:lang w:val="en-US"/>
        </w:rPr>
        <w:t xml:space="preserve"> :name</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accommodation_id</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num_of_this</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:capacity</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t.text</w:t>
      </w:r>
      <w:proofErr w:type="spellEnd"/>
      <w:r>
        <w:rPr>
          <w:rFonts w:ascii="Menlo" w:hAnsi="Menlo" w:cs="Menlo"/>
          <w:sz w:val="24"/>
          <w:szCs w:val="24"/>
          <w:lang w:val="en-US"/>
        </w:rPr>
        <w:t xml:space="preserve"> :description</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t.timestamps</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color w:val="003388"/>
          <w:sz w:val="24"/>
          <w:szCs w:val="24"/>
          <w:lang w:val="en-US"/>
        </w:rPr>
        <w:t>end</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color w:val="003388"/>
          <w:sz w:val="24"/>
          <w:szCs w:val="24"/>
          <w:lang w:val="en-US"/>
        </w:rPr>
        <w:t>end</w:t>
      </w:r>
      <w:proofErr w:type="gramEnd"/>
    </w:p>
    <w:p w:rsidR="00C00DA9" w:rsidRDefault="00C00DA9" w:rsidP="00C00DA9">
      <w:pPr>
        <w:autoSpaceDE w:val="0"/>
        <w:autoSpaceDN w:val="0"/>
        <w:adjustRightInd w:val="0"/>
        <w:spacing w:line="360" w:lineRule="auto"/>
        <w:ind w:left="720"/>
        <w:rPr>
          <w:rFonts w:ascii="Menlo" w:hAnsi="Menlo" w:cs="Menlo"/>
          <w:sz w:val="24"/>
          <w:szCs w:val="24"/>
          <w:lang w:val="en-US"/>
        </w:rPr>
      </w:pPr>
      <w:proofErr w:type="gramStart"/>
      <w:r>
        <w:rPr>
          <w:rFonts w:ascii="Menlo" w:hAnsi="Menlo" w:cs="Menlo"/>
          <w:color w:val="003388"/>
          <w:sz w:val="24"/>
          <w:szCs w:val="24"/>
          <w:lang w:val="en-US"/>
        </w:rPr>
        <w:t>end</w:t>
      </w:r>
      <w:proofErr w:type="gramEnd"/>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proofErr w:type="spellStart"/>
      <w:r w:rsidRPr="00C00DA9">
        <w:rPr>
          <w:i/>
        </w:rPr>
        <w:t>migrate</w:t>
      </w:r>
      <w:proofErr w:type="spellEnd"/>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proofErr w:type="spellStart"/>
      <w:r w:rsidRPr="00C00DA9">
        <w:rPr>
          <w:i/>
        </w:rPr>
        <w:t>rooms</w:t>
      </w:r>
      <w:proofErr w:type="spellEnd"/>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proofErr w:type="gramStart"/>
      <w:r>
        <w:rPr>
          <w:rFonts w:ascii="Menlo" w:hAnsi="Menlo" w:cs="Menlo"/>
          <w:sz w:val="24"/>
          <w:szCs w:val="24"/>
          <w:lang w:val="en-US"/>
        </w:rPr>
        <w:t>rails</w:t>
      </w:r>
      <w:proofErr w:type="gramEnd"/>
      <w:r>
        <w:rPr>
          <w:rFonts w:ascii="Menlo" w:hAnsi="Menlo" w:cs="Menlo"/>
          <w:sz w:val="24"/>
          <w:szCs w:val="24"/>
          <w:lang w:val="en-US"/>
        </w:rPr>
        <w:t xml:space="preserve"> generate model Room </w:t>
      </w:r>
      <w:proofErr w:type="spellStart"/>
      <w:r>
        <w:rPr>
          <w:rFonts w:ascii="Menlo" w:hAnsi="Menlo" w:cs="Menlo"/>
          <w:sz w:val="24"/>
          <w:szCs w:val="24"/>
          <w:lang w:val="en-US"/>
        </w:rPr>
        <w:t>name:string</w:t>
      </w:r>
      <w:proofErr w:type="spellEnd"/>
      <w:r>
        <w:rPr>
          <w:rFonts w:ascii="Menlo" w:hAnsi="Menlo" w:cs="Menlo"/>
          <w:sz w:val="24"/>
          <w:szCs w:val="24"/>
          <w:lang w:val="en-US"/>
        </w:rPr>
        <w:t xml:space="preserve"> </w:t>
      </w:r>
      <w:proofErr w:type="spellStart"/>
      <w:r>
        <w:rPr>
          <w:rFonts w:ascii="Menlo" w:hAnsi="Menlo" w:cs="Menlo"/>
          <w:sz w:val="24"/>
          <w:szCs w:val="24"/>
          <w:lang w:val="en-US"/>
        </w:rPr>
        <w:t>description:text</w:t>
      </w:r>
      <w:proofErr w:type="spellEnd"/>
      <w:r>
        <w:rPr>
          <w:rFonts w:ascii="Menlo" w:hAnsi="Menlo" w:cs="Menlo"/>
          <w:sz w:val="24"/>
          <w:szCs w:val="24"/>
          <w:lang w:val="en-US"/>
        </w:rPr>
        <w:t xml:space="preserve"> </w:t>
      </w:r>
      <w:proofErr w:type="spellStart"/>
      <w:r>
        <w:rPr>
          <w:rFonts w:ascii="Menlo" w:hAnsi="Menlo" w:cs="Menlo"/>
          <w:sz w:val="24"/>
          <w:szCs w:val="24"/>
          <w:lang w:val="en-US"/>
        </w:rPr>
        <w:t>capacity:integer</w:t>
      </w:r>
      <w:proofErr w:type="spellEnd"/>
      <w:r>
        <w:rPr>
          <w:rFonts w:ascii="Menlo" w:hAnsi="Menlo" w:cs="Menlo"/>
          <w:sz w:val="24"/>
          <w:szCs w:val="24"/>
          <w:lang w:val="en-US"/>
        </w:rPr>
        <w:t xml:space="preserve"> </w:t>
      </w:r>
      <w:proofErr w:type="spellStart"/>
      <w:r>
        <w:rPr>
          <w:rFonts w:ascii="Menlo" w:hAnsi="Menlo" w:cs="Menlo"/>
          <w:sz w:val="24"/>
          <w:szCs w:val="24"/>
          <w:lang w:val="en-US"/>
        </w:rPr>
        <w:t>num_of_this_integer</w:t>
      </w:r>
      <w:proofErr w:type="spellEnd"/>
      <w:r>
        <w:rPr>
          <w:rFonts w:ascii="Menlo" w:hAnsi="Menlo" w:cs="Menlo"/>
          <w:sz w:val="24"/>
          <w:szCs w:val="24"/>
          <w:lang w:val="en-US"/>
        </w:rPr>
        <w:t xml:space="preserve"> </w:t>
      </w:r>
      <w:proofErr w:type="spellStart"/>
      <w:r>
        <w:rPr>
          <w:rFonts w:ascii="Menlo" w:hAnsi="Menlo" w:cs="Menlo"/>
          <w:sz w:val="24"/>
          <w:szCs w:val="24"/>
          <w:lang w:val="en-US"/>
        </w:rPr>
        <w:t>accommodation_id:integer</w:t>
      </w:r>
      <w:proofErr w:type="spellEnd"/>
    </w:p>
    <w:p w:rsidR="00C00DA9" w:rsidRDefault="00182E2F" w:rsidP="002000A8">
      <w:pPr>
        <w:pStyle w:val="ThesisSzveg"/>
      </w:pPr>
      <w:r>
        <w:t xml:space="preserve">A fenti parancs sikeres futtatásakor a generátor létrehozza a korábban bemutatott migrációs fájlt. Ezen kívül a modellt bejegyzi az </w:t>
      </w:r>
      <w:proofErr w:type="spellStart"/>
      <w:r w:rsidRPr="00182E2F">
        <w:rPr>
          <w:i/>
        </w:rPr>
        <w:t>app</w:t>
      </w:r>
      <w:proofErr w:type="spellEnd"/>
      <w:r w:rsidRPr="00182E2F">
        <w:rPr>
          <w:i/>
        </w:rPr>
        <w:t>/</w:t>
      </w:r>
      <w:proofErr w:type="spellStart"/>
      <w:r w:rsidRPr="00182E2F">
        <w:rPr>
          <w:i/>
        </w:rPr>
        <w:t>models</w:t>
      </w:r>
      <w:proofErr w:type="spellEnd"/>
      <w:r>
        <w:t xml:space="preserve"> mappában </w:t>
      </w:r>
      <w:proofErr w:type="spellStart"/>
      <w:r w:rsidRPr="00182E2F">
        <w:rPr>
          <w:i/>
        </w:rPr>
        <w:t>Room.rb</w:t>
      </w:r>
      <w:proofErr w:type="spellEnd"/>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Room &lt; </w:t>
      </w:r>
      <w:proofErr w:type="spellStart"/>
      <w:r>
        <w:rPr>
          <w:rFonts w:ascii="Menlo" w:hAnsi="Menlo" w:cs="Menlo"/>
          <w:sz w:val="24"/>
          <w:szCs w:val="24"/>
          <w:lang w:val="en-US"/>
        </w:rPr>
        <w:t>ActiveRecord</w:t>
      </w:r>
      <w:proofErr w:type="spellEnd"/>
      <w:r>
        <w:rPr>
          <w:rFonts w:ascii="Menlo" w:hAnsi="Menlo" w:cs="Menlo"/>
          <w:sz w:val="24"/>
          <w:szCs w:val="24"/>
          <w:lang w:val="en-US"/>
        </w:rPr>
        <w:t>::Base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color w:val="003388"/>
          <w:sz w:val="24"/>
          <w:szCs w:val="24"/>
          <w:lang w:val="en-US"/>
        </w:rPr>
        <w:t>end</w:t>
      </w:r>
      <w:proofErr w:type="gramEnd"/>
    </w:p>
    <w:p w:rsidR="00182E2F" w:rsidRDefault="005B5AED" w:rsidP="00182E2F">
      <w:pPr>
        <w:pStyle w:val="ThesisSzveg"/>
      </w:pPr>
      <w:r>
        <w:lastRenderedPageBreak/>
        <w:t>A</w:t>
      </w:r>
      <w:r w:rsidR="00182E2F">
        <w:t xml:space="preserve"> </w:t>
      </w:r>
      <w:r>
        <w:t>változtatások lejegyzése</w:t>
      </w:r>
      <w:r w:rsidR="00182E2F">
        <w:t xml:space="preserve"> után frissíteni kell az </w:t>
      </w:r>
      <w:r>
        <w:t xml:space="preserve">adatbázist, hogy </w:t>
      </w:r>
      <w:proofErr w:type="gramStart"/>
      <w:r>
        <w:t>a</w:t>
      </w:r>
      <w:proofErr w:type="gramEnd"/>
      <w:r>
        <w:t xml:space="preserve"> azok</w:t>
      </w:r>
      <w:r w:rsidR="00182E2F">
        <w:t xml:space="preserve"> életbe lépjenek. Ehhez újra a </w:t>
      </w:r>
      <w:proofErr w:type="spellStart"/>
      <w:r w:rsidR="00182E2F">
        <w:t>Rake</w:t>
      </w:r>
      <w:proofErr w:type="spellEnd"/>
      <w:r w:rsidR="00182E2F">
        <w:t xml:space="preserve"> eszközt kell elővenni és annak </w:t>
      </w:r>
      <w:r w:rsidR="00182E2F" w:rsidRPr="00182E2F">
        <w:rPr>
          <w:i/>
        </w:rPr>
        <w:t>db</w:t>
      </w:r>
      <w:proofErr w:type="gramStart"/>
      <w:r w:rsidR="00182E2F" w:rsidRPr="00182E2F">
        <w:rPr>
          <w:i/>
        </w:rPr>
        <w:t>:</w:t>
      </w:r>
      <w:proofErr w:type="spellStart"/>
      <w:r w:rsidR="00182E2F" w:rsidRPr="00182E2F">
        <w:rPr>
          <w:i/>
        </w:rPr>
        <w:t>migrate</w:t>
      </w:r>
      <w:proofErr w:type="spellEnd"/>
      <w:proofErr w:type="gramEnd"/>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proofErr w:type="gramStart"/>
      <w:r>
        <w:rPr>
          <w:rFonts w:ascii="Menlo" w:hAnsi="Menlo" w:cs="Menlo"/>
          <w:sz w:val="24"/>
          <w:szCs w:val="24"/>
          <w:lang w:val="en-US"/>
        </w:rPr>
        <w:t>rake</w:t>
      </w:r>
      <w:proofErr w:type="gramEnd"/>
      <w:r>
        <w:rPr>
          <w:rFonts w:ascii="Menlo" w:hAnsi="Menlo" w:cs="Menlo"/>
          <w:sz w:val="24"/>
          <w:szCs w:val="24"/>
          <w:lang w:val="en-US"/>
        </w:rPr>
        <w:t xml:space="preserve"> </w:t>
      </w:r>
      <w:proofErr w:type="spellStart"/>
      <w:r>
        <w:rPr>
          <w:rFonts w:ascii="Menlo" w:hAnsi="Menlo" w:cs="Menlo"/>
          <w:sz w:val="24"/>
          <w:szCs w:val="24"/>
          <w:lang w:val="en-US"/>
        </w:rPr>
        <w:t>db:migrate</w:t>
      </w:r>
      <w:proofErr w:type="spellEnd"/>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w:t>
      </w:r>
      <w:proofErr w:type="spellStart"/>
      <w:r>
        <w:t>Active</w:t>
      </w:r>
      <w:proofErr w:type="spellEnd"/>
      <w:r>
        <w:t xml:space="preserve"> </w:t>
      </w:r>
      <w:proofErr w:type="spellStart"/>
      <w:r>
        <w:t>Record</w:t>
      </w:r>
      <w:proofErr w:type="spellEnd"/>
      <w:r>
        <w:t xml:space="preserve"> szolgáltatás a táblák id mezője alapján azonosítja a kapcsolatokat és fontos, hogy a hivatkozó mező a {tábla_név}_id formátumot kövesse. Az </w:t>
      </w:r>
      <w:proofErr w:type="spellStart"/>
      <w:r>
        <w:t>Active</w:t>
      </w:r>
      <w:proofErr w:type="spellEnd"/>
      <w:r>
        <w:t xml:space="preserve"> </w:t>
      </w:r>
      <w:proofErr w:type="spellStart"/>
      <w:r>
        <w:t>Record</w:t>
      </w:r>
      <w:proofErr w:type="spellEnd"/>
      <w:r>
        <w:t xml:space="preserve">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proofErr w:type="spellStart"/>
      <w:r w:rsidRPr="00A969AC">
        <w:rPr>
          <w:bdr w:val="none" w:sz="0" w:space="0" w:color="auto" w:frame="1"/>
        </w:rPr>
        <w:t>belongs</w:t>
      </w:r>
      <w:proofErr w:type="spellEnd"/>
      <w:r w:rsidRPr="00A969AC">
        <w:rPr>
          <w:bdr w:val="none" w:sz="0" w:space="0" w:color="auto" w:frame="1"/>
        </w:rPr>
        <w:t>_</w:t>
      </w:r>
      <w:proofErr w:type="spellStart"/>
      <w:r w:rsidRPr="00A969AC">
        <w:rPr>
          <w:bdr w:val="none" w:sz="0" w:space="0" w:color="auto" w:frame="1"/>
        </w:rPr>
        <w:t>to</w:t>
      </w:r>
      <w:proofErr w:type="spellEnd"/>
      <w:r w:rsidRPr="00A969AC">
        <w:rPr>
          <w:bdr w:val="none" w:sz="0" w:space="0" w:color="auto" w:frame="1"/>
        </w:rPr>
        <w:t xml:space="preserve">: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r w:rsidRPr="00A969AC">
        <w:rPr>
          <w:bdr w:val="none" w:sz="0" w:space="0" w:color="auto" w:frame="1"/>
        </w:rPr>
        <w:t>one</w:t>
      </w:r>
      <w:proofErr w:type="spellEnd"/>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proofErr w:type="spellStart"/>
      <w:r w:rsidR="00A969AC" w:rsidRPr="00A969AC">
        <w:rPr>
          <w:i/>
          <w:bdr w:val="none" w:sz="0" w:space="0" w:color="auto" w:frame="1"/>
        </w:rPr>
        <w:t>belongs</w:t>
      </w:r>
      <w:proofErr w:type="spellEnd"/>
      <w:r w:rsidR="00A969AC" w:rsidRPr="00A969AC">
        <w:rPr>
          <w:i/>
          <w:bdr w:val="none" w:sz="0" w:space="0" w:color="auto" w:frame="1"/>
        </w:rPr>
        <w:t>_</w:t>
      </w:r>
      <w:proofErr w:type="spellStart"/>
      <w:r w:rsidR="00A969AC" w:rsidRPr="00A969AC">
        <w:rPr>
          <w:i/>
          <w:bdr w:val="none" w:sz="0" w:space="0" w:color="auto" w:frame="1"/>
        </w:rPr>
        <w:t>to</w:t>
      </w:r>
      <w:proofErr w:type="spellEnd"/>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r w:rsidRPr="00A969AC">
        <w:rPr>
          <w:bdr w:val="none" w:sz="0" w:space="0" w:color="auto" w:frame="1"/>
        </w:rPr>
        <w:t>many</w:t>
      </w:r>
      <w:proofErr w:type="spellEnd"/>
      <w:r w:rsidR="00A969AC">
        <w:rPr>
          <w:bdr w:val="none" w:sz="0" w:space="0" w:color="auto" w:frame="1"/>
        </w:rPr>
        <w:t>: egy-sok kapcsolat. Egy</w:t>
      </w:r>
      <w:r w:rsidR="00A969AC" w:rsidRPr="00A969AC">
        <w:rPr>
          <w:bdr w:val="none" w:sz="0" w:space="0" w:color="auto" w:frame="1"/>
        </w:rPr>
        <w:t xml:space="preserve"> </w:t>
      </w:r>
      <w:proofErr w:type="spellStart"/>
      <w:r w:rsidR="00A969AC" w:rsidRPr="00A969AC">
        <w:rPr>
          <w:i/>
          <w:bdr w:val="none" w:sz="0" w:space="0" w:color="auto" w:frame="1"/>
        </w:rPr>
        <w:t>belongs</w:t>
      </w:r>
      <w:proofErr w:type="spellEnd"/>
      <w:r w:rsidR="00A969AC" w:rsidRPr="00A969AC">
        <w:rPr>
          <w:i/>
          <w:bdr w:val="none" w:sz="0" w:space="0" w:color="auto" w:frame="1"/>
        </w:rPr>
        <w:t>_</w:t>
      </w:r>
      <w:proofErr w:type="spellStart"/>
      <w:r w:rsidR="00A969AC" w:rsidRPr="00A969AC">
        <w:rPr>
          <w:i/>
          <w:bdr w:val="none" w:sz="0" w:space="0" w:color="auto" w:frame="1"/>
        </w:rPr>
        <w:t>to</w:t>
      </w:r>
      <w:proofErr w:type="spellEnd"/>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proofErr w:type="gramStart"/>
      <w:r w:rsidRPr="00A969AC">
        <w:rPr>
          <w:bdr w:val="none" w:sz="0" w:space="0" w:color="auto" w:frame="1"/>
        </w:rPr>
        <w:t>many</w:t>
      </w:r>
      <w:proofErr w:type="spellEnd"/>
      <w:r w:rsidRPr="00A969AC">
        <w:rPr>
          <w:bdr w:val="none" w:sz="0" w:space="0" w:color="auto" w:frame="1"/>
        </w:rPr>
        <w:t xml:space="preserve"> :</w:t>
      </w:r>
      <w:proofErr w:type="spellStart"/>
      <w:r w:rsidRPr="00A969AC">
        <w:rPr>
          <w:bdr w:val="none" w:sz="0" w:space="0" w:color="auto" w:frame="1"/>
        </w:rPr>
        <w:t>through</w:t>
      </w:r>
      <w:proofErr w:type="spellEnd"/>
      <w:proofErr w:type="gramEnd"/>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proofErr w:type="gramStart"/>
      <w:r w:rsidRPr="00A969AC">
        <w:rPr>
          <w:bdr w:val="none" w:sz="0" w:space="0" w:color="auto" w:frame="1"/>
        </w:rPr>
        <w:t>one</w:t>
      </w:r>
      <w:proofErr w:type="spellEnd"/>
      <w:r w:rsidRPr="00A969AC">
        <w:rPr>
          <w:bdr w:val="none" w:sz="0" w:space="0" w:color="auto" w:frame="1"/>
        </w:rPr>
        <w:t xml:space="preserve"> :</w:t>
      </w:r>
      <w:proofErr w:type="spellStart"/>
      <w:r w:rsidRPr="00A969AC">
        <w:rPr>
          <w:bdr w:val="none" w:sz="0" w:space="0" w:color="auto" w:frame="1"/>
        </w:rPr>
        <w:t>through</w:t>
      </w:r>
      <w:proofErr w:type="spellEnd"/>
      <w:proofErr w:type="gramEnd"/>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w:t>
      </w:r>
      <w:proofErr w:type="spellStart"/>
      <w:r w:rsidRPr="00A969AC">
        <w:rPr>
          <w:bdr w:val="none" w:sz="0" w:space="0" w:color="auto" w:frame="1"/>
        </w:rPr>
        <w:t>belongs</w:t>
      </w:r>
      <w:proofErr w:type="spellEnd"/>
      <w:r w:rsidRPr="00A969AC">
        <w:rPr>
          <w:bdr w:val="none" w:sz="0" w:space="0" w:color="auto" w:frame="1"/>
        </w:rPr>
        <w:t>_</w:t>
      </w:r>
      <w:proofErr w:type="spellStart"/>
      <w:r w:rsidRPr="00A969AC">
        <w:rPr>
          <w:bdr w:val="none" w:sz="0" w:space="0" w:color="auto" w:frame="1"/>
        </w:rPr>
        <w:t>to</w:t>
      </w:r>
      <w:proofErr w:type="spellEnd"/>
      <w:r w:rsidRPr="00A969AC">
        <w:rPr>
          <w:bdr w:val="none" w:sz="0" w:space="0" w:color="auto" w:frame="1"/>
        </w:rPr>
        <w:t>_</w:t>
      </w:r>
      <w:proofErr w:type="spellStart"/>
      <w:r w:rsidRPr="00A969AC">
        <w:rPr>
          <w:bdr w:val="none" w:sz="0" w:space="0" w:color="auto" w:frame="1"/>
        </w:rPr>
        <w:t>many</w:t>
      </w:r>
      <w:proofErr w:type="spellEnd"/>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lastRenderedPageBreak/>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Room &lt; </w:t>
      </w:r>
      <w:proofErr w:type="spellStart"/>
      <w:r>
        <w:rPr>
          <w:rFonts w:ascii="Menlo" w:hAnsi="Menlo" w:cs="Menlo"/>
          <w:sz w:val="24"/>
          <w:szCs w:val="24"/>
          <w:lang w:val="en-US"/>
        </w:rPr>
        <w:t>ActiveRecord</w:t>
      </w:r>
      <w:proofErr w:type="spellEnd"/>
      <w:r>
        <w:rPr>
          <w:rFonts w:ascii="Menlo" w:hAnsi="Menlo" w:cs="Menlo"/>
          <w:sz w:val="24"/>
          <w:szCs w:val="24"/>
          <w:lang w:val="en-US"/>
        </w:rPr>
        <w:t>::Base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belongs_to</w:t>
      </w:r>
      <w:proofErr w:type="spellEnd"/>
      <w:r>
        <w:rPr>
          <w:rFonts w:ascii="Menlo" w:hAnsi="Menlo" w:cs="Menlo"/>
          <w:sz w:val="24"/>
          <w:szCs w:val="24"/>
          <w:lang w:val="en-US"/>
        </w:rPr>
        <w:t xml:space="preserve"> :accommodation</w:t>
      </w:r>
      <w:proofErr w:type="gram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has_one</w:t>
      </w:r>
      <w:proofErr w:type="spellEnd"/>
      <w:r>
        <w:rPr>
          <w:rFonts w:ascii="Menlo" w:hAnsi="Menlo" w:cs="Menlo"/>
          <w:sz w:val="24"/>
          <w:szCs w:val="24"/>
          <w:lang w:val="en-US"/>
        </w:rPr>
        <w:t xml:space="preserve"> :price</w:t>
      </w:r>
      <w:proofErr w:type="gram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w:t>
      </w:r>
      <w:proofErr w:type="gramStart"/>
      <w:r>
        <w:rPr>
          <w:rFonts w:ascii="Menlo" w:hAnsi="Menlo" w:cs="Menlo"/>
          <w:sz w:val="24"/>
          <w:szCs w:val="24"/>
          <w:lang w:val="en-US"/>
        </w:rPr>
        <w:t>many</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bookings_rooms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has_many</w:t>
      </w:r>
      <w:proofErr w:type="spellEnd"/>
      <w:r>
        <w:rPr>
          <w:rFonts w:ascii="Menlo" w:hAnsi="Menlo" w:cs="Menlo"/>
          <w:sz w:val="24"/>
          <w:szCs w:val="24"/>
          <w:lang w:val="en-US"/>
        </w:rPr>
        <w:t xml:space="preserve"> :bookings</w:t>
      </w:r>
      <w:proofErr w:type="gramEnd"/>
      <w:r>
        <w:rPr>
          <w:rFonts w:ascii="Menlo" w:hAnsi="Menlo" w:cs="Menlo"/>
          <w:sz w:val="24"/>
          <w:szCs w:val="24"/>
          <w:lang w:val="en-US"/>
        </w:rPr>
        <w:t>, through: :</w:t>
      </w:r>
      <w:proofErr w:type="spellStart"/>
      <w:r>
        <w:rPr>
          <w:rFonts w:ascii="Menlo" w:hAnsi="Menlo" w:cs="Menlo"/>
          <w:sz w:val="24"/>
          <w:szCs w:val="24"/>
          <w:lang w:val="en-US"/>
        </w:rPr>
        <w:t>bookings_rooms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w:t>
      </w:r>
      <w:proofErr w:type="gramStart"/>
      <w:r>
        <w:rPr>
          <w:rFonts w:ascii="Menlo" w:hAnsi="Menlo" w:cs="Menlo"/>
          <w:sz w:val="24"/>
          <w:szCs w:val="24"/>
          <w:lang w:val="en-US"/>
        </w:rPr>
        <w:t>many</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bookings_guests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has_many</w:t>
      </w:r>
      <w:proofErr w:type="spellEnd"/>
      <w:r>
        <w:rPr>
          <w:rFonts w:ascii="Menlo" w:hAnsi="Menlo" w:cs="Menlo"/>
          <w:sz w:val="24"/>
          <w:szCs w:val="24"/>
          <w:lang w:val="en-US"/>
        </w:rPr>
        <w:t xml:space="preserve"> :guests</w:t>
      </w:r>
      <w:proofErr w:type="gramEnd"/>
      <w:r>
        <w:rPr>
          <w:rFonts w:ascii="Menlo" w:hAnsi="Menlo" w:cs="Menlo"/>
          <w:sz w:val="24"/>
          <w:szCs w:val="24"/>
          <w:lang w:val="en-US"/>
        </w:rPr>
        <w:t>, through: :</w:t>
      </w:r>
      <w:proofErr w:type="spellStart"/>
      <w:r>
        <w:rPr>
          <w:rFonts w:ascii="Menlo" w:hAnsi="Menlo" w:cs="Menlo"/>
          <w:sz w:val="24"/>
          <w:szCs w:val="24"/>
          <w:lang w:val="en-US"/>
        </w:rPr>
        <w:t>bookings_guests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has_and_belongs_to_many</w:t>
      </w:r>
      <w:proofErr w:type="spellEnd"/>
      <w:r>
        <w:rPr>
          <w:rFonts w:ascii="Menlo" w:hAnsi="Menlo" w:cs="Menlo"/>
          <w:sz w:val="24"/>
          <w:szCs w:val="24"/>
          <w:lang w:val="en-US"/>
        </w:rPr>
        <w:t xml:space="preserve"> :</w:t>
      </w:r>
      <w:proofErr w:type="spellStart"/>
      <w:r>
        <w:rPr>
          <w:rFonts w:ascii="Menlo" w:hAnsi="Menlo" w:cs="Menlo"/>
          <w:sz w:val="24"/>
          <w:szCs w:val="24"/>
          <w:lang w:val="en-US"/>
        </w:rPr>
        <w:t>equipments</w:t>
      </w:r>
      <w:proofErr w:type="spellEnd"/>
      <w:proofErr w:type="gramEnd"/>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100" w:author="Balázs Rozsenich" w:date="2015-04-13T09:43:00Z">
            <w:rPr>
              <w:lang w:val="en-US"/>
            </w:rPr>
          </w:rPrChange>
        </w:rPr>
      </w:pPr>
      <w:proofErr w:type="gramStart"/>
      <w:r>
        <w:rPr>
          <w:rFonts w:ascii="Menlo" w:hAnsi="Menlo" w:cs="Menlo"/>
          <w:color w:val="003388"/>
          <w:sz w:val="24"/>
          <w:szCs w:val="24"/>
          <w:lang w:val="en-US"/>
        </w:rPr>
        <w:t>end</w:t>
      </w:r>
      <w:proofErr w:type="gramEnd"/>
    </w:p>
    <w:p w:rsidR="00D1044B" w:rsidRDefault="00D1044B" w:rsidP="00D1044B">
      <w:pPr>
        <w:pStyle w:val="Cmsor2"/>
      </w:pPr>
      <w:bookmarkStart w:id="101" w:name="_Toc416705357"/>
      <w:r>
        <w:t xml:space="preserve">Autentikáció és </w:t>
      </w:r>
      <w:proofErr w:type="spellStart"/>
      <w:r>
        <w:t>autorizáció</w:t>
      </w:r>
      <w:bookmarkEnd w:id="101"/>
      <w:proofErr w:type="spellEnd"/>
    </w:p>
    <w:p w:rsidR="00530FAE" w:rsidRPr="00530FAE" w:rsidRDefault="00530FAE" w:rsidP="00530FAE">
      <w:pPr>
        <w:pStyle w:val="ThesisSzvegElsBekezds"/>
      </w:pPr>
    </w:p>
    <w:p w:rsidR="002B53A1" w:rsidRDefault="002B53A1" w:rsidP="002B53A1">
      <w:pPr>
        <w:pStyle w:val="Cmsor2"/>
        <w:rPr>
          <w:szCs w:val="24"/>
        </w:rPr>
      </w:pPr>
      <w:bookmarkStart w:id="102" w:name="_Toc416705358"/>
      <w:r w:rsidRPr="00964772">
        <w:rPr>
          <w:szCs w:val="24"/>
        </w:rPr>
        <w:t>Sz</w:t>
      </w:r>
      <w:r w:rsidR="00D1044B">
        <w:rPr>
          <w:szCs w:val="24"/>
        </w:rPr>
        <w:t>obák szűrése</w:t>
      </w:r>
      <w:bookmarkEnd w:id="102"/>
    </w:p>
    <w:p w:rsidR="00530FAE" w:rsidRPr="00530FAE" w:rsidRDefault="00530FAE" w:rsidP="00530FAE">
      <w:pPr>
        <w:pStyle w:val="ThesisSzvegElsBekezds"/>
      </w:pPr>
    </w:p>
    <w:p w:rsidR="00E40DAB" w:rsidRDefault="002B53A1" w:rsidP="00E40DAB">
      <w:pPr>
        <w:pStyle w:val="Cmsor2"/>
        <w:rPr>
          <w:szCs w:val="24"/>
        </w:rPr>
      </w:pPr>
      <w:bookmarkStart w:id="103" w:name="_Toc416705359"/>
      <w:r w:rsidRPr="00964772">
        <w:rPr>
          <w:szCs w:val="24"/>
        </w:rPr>
        <w:t>Intelligens keresés</w:t>
      </w:r>
      <w:bookmarkEnd w:id="103"/>
    </w:p>
    <w:p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w:t>
      </w:r>
      <w:proofErr w:type="gramStart"/>
      <w:r>
        <w:t xml:space="preserve">szerint </w:t>
      </w:r>
      <w:r w:rsidRPr="005D18C7">
        <w:rPr>
          <w:i/>
        </w:rPr>
        <w:t>.</w:t>
      </w:r>
      <w:proofErr w:type="spellStart"/>
      <w:r w:rsidRPr="005D18C7">
        <w:rPr>
          <w:i/>
        </w:rPr>
        <w:t>mod</w:t>
      </w:r>
      <w:proofErr w:type="spellEnd"/>
      <w:proofErr w:type="gramEnd"/>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min_distance</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lastRenderedPageBreak/>
        <w:t>param</w:t>
      </w:r>
      <w:proofErr w:type="spellEnd"/>
      <w:proofErr w:type="gramEnd"/>
      <w:r>
        <w:rPr>
          <w:rFonts w:ascii="Menlo" w:hAnsi="Menlo" w:cs="Menlo"/>
          <w:sz w:val="24"/>
          <w:szCs w:val="24"/>
          <w:lang w:val="en-US"/>
        </w:rPr>
        <w:t xml:space="preserve"> guests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set</w:t>
      </w:r>
      <w:proofErr w:type="gramEnd"/>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var</w:t>
      </w:r>
      <w:proofErr w:type="spellEnd"/>
      <w:proofErr w:type="gramEnd"/>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var</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sum {</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subject</w:t>
      </w:r>
      <w:proofErr w:type="gramEnd"/>
      <w:r>
        <w:rPr>
          <w:rFonts w:ascii="Menlo" w:hAnsi="Menlo" w:cs="Menlo"/>
          <w:sz w:val="24"/>
          <w:szCs w:val="24"/>
          <w:lang w:val="en-US"/>
        </w:rPr>
        <w:t xml:space="preserve"> to </w:t>
      </w:r>
      <w:r>
        <w:rPr>
          <w:rFonts w:ascii="Menlo" w:hAnsi="Menlo" w:cs="Menlo"/>
          <w:color w:val="AA6600"/>
          <w:sz w:val="24"/>
          <w:szCs w:val="24"/>
          <w:lang w:val="en-US"/>
        </w:rPr>
        <w:t>Accommodation</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sum</w:t>
      </w:r>
      <w:proofErr w:type="gramEnd"/>
      <w:r>
        <w:rPr>
          <w:rFonts w:ascii="Menlo" w:hAnsi="Menlo" w:cs="Menlo"/>
          <w:sz w:val="24"/>
          <w:szCs w:val="24"/>
          <w:lang w:val="en-US"/>
        </w:rPr>
        <w:t xml:space="preserve"> {</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]*capacity[</w:t>
      </w:r>
      <w:proofErr w:type="spellStart"/>
      <w:r>
        <w:rPr>
          <w:rFonts w:ascii="Menlo" w:hAnsi="Menlo" w:cs="Menlo"/>
          <w:sz w:val="24"/>
          <w:szCs w:val="24"/>
          <w:lang w:val="en-US"/>
        </w:rPr>
        <w:t>i</w:t>
      </w:r>
      <w:proofErr w:type="spellEnd"/>
      <w:r>
        <w:rPr>
          <w:rFonts w:ascii="Menlo" w:hAnsi="Menlo" w:cs="Menlo"/>
          <w:sz w:val="24"/>
          <w:szCs w:val="24"/>
          <w:lang w:val="en-US"/>
        </w:rPr>
        <w:t>] = guests</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minimize</w:t>
      </w:r>
      <w:proofErr w:type="gramEnd"/>
      <w:r>
        <w:rPr>
          <w:rFonts w:ascii="Menlo" w:hAnsi="Menlo" w:cs="Menlo"/>
          <w:sz w:val="24"/>
          <w:szCs w:val="24"/>
          <w:lang w:val="en-US"/>
        </w:rPr>
        <w:t xml:space="preserve"> </w:t>
      </w:r>
      <w:r>
        <w:rPr>
          <w:rFonts w:ascii="Menlo" w:hAnsi="Menlo" w:cs="Menlo"/>
          <w:color w:val="AA6600"/>
          <w:sz w:val="24"/>
          <w:szCs w:val="24"/>
          <w:lang w:val="en-US"/>
        </w:rPr>
        <w:t>OPTIMUM</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 * (price[</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 xml:space="preserve"> +</w:t>
      </w:r>
    </w:p>
    <w:p w:rsidR="001E0024" w:rsidRDefault="006D703E" w:rsidP="001E0024">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rsidR="006D703E" w:rsidRDefault="006D703E" w:rsidP="001E0024">
      <w:pPr>
        <w:autoSpaceDE w:val="0"/>
        <w:autoSpaceDN w:val="0"/>
        <w:adjustRightInd w:val="0"/>
        <w:spacing w:after="0" w:line="240" w:lineRule="auto"/>
        <w:ind w:left="1418"/>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i,j</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w:t>
      </w:r>
      <w:proofErr w:type="spellStart"/>
      <w:r>
        <w:rPr>
          <w:rFonts w:ascii="Menlo" w:hAnsi="Menlo" w:cs="Menlo"/>
          <w:sz w:val="24"/>
          <w:szCs w:val="24"/>
          <w:lang w:val="en-US"/>
        </w:rPr>
        <w:t>i,j</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min_distance</w:t>
      </w:r>
      <w:proofErr w:type="spellEnd"/>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min_dist</w:t>
      </w:r>
      <w:proofErr w:type="spellEnd"/>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rsidR="006D703E" w:rsidRDefault="006D703E" w:rsidP="001E0024">
      <w:pPr>
        <w:autoSpaceDE w:val="0"/>
        <w:autoSpaceDN w:val="0"/>
        <w:adjustRightInd w:val="0"/>
        <w:spacing w:after="320" w:line="240" w:lineRule="auto"/>
        <w:ind w:left="992"/>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rsidR="006D703E" w:rsidRDefault="00B65813" w:rsidP="005D18C7">
      <w:pPr>
        <w:pStyle w:val="ThesisSzveg"/>
      </w:pPr>
      <w:r>
        <w:t xml:space="preserve">A modell első felében a paraméterek és változók vannak rögzítve, a második felében a </w:t>
      </w:r>
      <w:r w:rsidR="00070899">
        <w:t>korlátozások és a célfüggvényt.</w:t>
      </w:r>
    </w:p>
    <w:p w:rsidR="00070899" w:rsidRDefault="00070899" w:rsidP="005D18C7">
      <w:pPr>
        <w:pStyle w:val="ThesisSzveg"/>
      </w:pPr>
      <w:r>
        <w:t xml:space="preserve">A </w:t>
      </w:r>
      <w:r w:rsidRPr="00070899">
        <w:rPr>
          <w:i/>
        </w:rPr>
        <w:t>min_</w:t>
      </w:r>
      <w:proofErr w:type="spellStart"/>
      <w:r w:rsidRPr="00070899">
        <w:rPr>
          <w:i/>
        </w:rPr>
        <w:t>distance</w:t>
      </w:r>
      <w:proofErr w:type="spellEnd"/>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proofErr w:type="spellStart"/>
      <w:r w:rsidRPr="00070899">
        <w:rPr>
          <w:i/>
        </w:rPr>
        <w:t>guests</w:t>
      </w:r>
      <w:proofErr w:type="spellEnd"/>
      <w:r>
        <w:t xml:space="preserve"> paraméter a vendégek számát tárolja. Ezt követi a szobák halmazának deklarálása </w:t>
      </w:r>
      <w:r w:rsidRPr="00070899">
        <w:rPr>
          <w:i/>
        </w:rPr>
        <w:t>ROOMS</w:t>
      </w:r>
      <w:r>
        <w:t xml:space="preserve"> névvel. A szobák halmazához tartozik a </w:t>
      </w:r>
      <w:proofErr w:type="spellStart"/>
      <w:r w:rsidRPr="00070899">
        <w:rPr>
          <w:i/>
        </w:rPr>
        <w:t>capacity</w:t>
      </w:r>
      <w:proofErr w:type="spellEnd"/>
      <w:r>
        <w:t xml:space="preserve">, mint kapacitás, a </w:t>
      </w:r>
      <w:r w:rsidRPr="00070899">
        <w:rPr>
          <w:i/>
        </w:rPr>
        <w:t>price</w:t>
      </w:r>
      <w:r>
        <w:t xml:space="preserve"> mint ár és a </w:t>
      </w:r>
      <w:proofErr w:type="spellStart"/>
      <w:r w:rsidRPr="00070899">
        <w:rPr>
          <w:i/>
        </w:rPr>
        <w:t>stars</w:t>
      </w:r>
      <w:proofErr w:type="spellEnd"/>
      <w:r>
        <w:t xml:space="preserve">, mint átlagos értékelés paraméter. A szobák közti távolságot a </w:t>
      </w:r>
      <w:proofErr w:type="spellStart"/>
      <w:r w:rsidRPr="00070899">
        <w:rPr>
          <w:i/>
        </w:rPr>
        <w:t>distance</w:t>
      </w:r>
      <w:proofErr w:type="spellEnd"/>
      <w:r>
        <w:t xml:space="preserve"> paraméter tárolja, amely a szobák halmazából </w:t>
      </w:r>
      <w:r>
        <w:lastRenderedPageBreak/>
        <w:t xml:space="preserve">képzett két dimenziós mátrixhoz tartozik. A modell fő változója </w:t>
      </w:r>
      <w:proofErr w:type="spellStart"/>
      <w:r w:rsidRPr="00070899">
        <w:rPr>
          <w:i/>
        </w:rPr>
        <w:t>Occupation</w:t>
      </w:r>
      <w:proofErr w:type="spellEnd"/>
      <w:r>
        <w:t xml:space="preserve"> névre hallgat és a </w:t>
      </w:r>
      <w:r w:rsidRPr="00070899">
        <w:rPr>
          <w:i/>
        </w:rPr>
        <w:t>ROOMS</w:t>
      </w:r>
      <w:r>
        <w:t xml:space="preserve"> halmaz felett van értelmezve. Az </w:t>
      </w:r>
      <w:proofErr w:type="spellStart"/>
      <w:r w:rsidRPr="00070899">
        <w:rPr>
          <w:i/>
        </w:rPr>
        <w:t>occupied</w:t>
      </w:r>
      <w:proofErr w:type="spellEnd"/>
      <w:r w:rsidRPr="00070899">
        <w:rPr>
          <w:i/>
        </w:rPr>
        <w:t>_</w:t>
      </w:r>
      <w:proofErr w:type="spellStart"/>
      <w:r w:rsidRPr="00070899">
        <w:rPr>
          <w:i/>
        </w:rPr>
        <w:t>rooms</w:t>
      </w:r>
      <w:proofErr w:type="spellEnd"/>
      <w:r>
        <w:t xml:space="preserve"> egy segédváltozó, a célfüggvény átláthatóbbá tétele, és a </w:t>
      </w:r>
      <w:proofErr w:type="spellStart"/>
      <w:r>
        <w:t>rendundancia</w:t>
      </w:r>
      <w:proofErr w:type="spellEnd"/>
      <w:r>
        <w:t xml:space="preserve"> elkerülése miatt került bevezetésre.</w:t>
      </w:r>
    </w:p>
    <w:p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w:t>
      </w:r>
      <w:proofErr w:type="gramStart"/>
      <w:r>
        <w:t xml:space="preserve">szerint </w:t>
      </w:r>
      <w:r w:rsidRPr="001E3C8B">
        <w:rPr>
          <w:i/>
        </w:rPr>
        <w:t>.</w:t>
      </w:r>
      <w:proofErr w:type="spellStart"/>
      <w:r w:rsidRPr="001E3C8B">
        <w:rPr>
          <w:i/>
        </w:rPr>
        <w:t>dat</w:t>
      </w:r>
      <w:proofErr w:type="spellEnd"/>
      <w:proofErr w:type="gramEnd"/>
      <w:r>
        <w:t>. Egy, a modellhez illeszthető adatfájl tar</w:t>
      </w:r>
      <w:r w:rsidR="009D202D">
        <w:t>talma a következőképpen néz ki:</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guests := </w:t>
      </w:r>
      <w:r>
        <w:rPr>
          <w:rFonts w:ascii="Menlo" w:hAnsi="Menlo" w:cs="Menlo"/>
          <w:b/>
          <w:bCs/>
          <w:color w:val="0000DD"/>
          <w:sz w:val="24"/>
          <w:szCs w:val="24"/>
          <w:lang w:val="en-US"/>
        </w:rPr>
        <w:t>8</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set</w:t>
      </w:r>
      <w:proofErr w:type="gramEnd"/>
      <w:r>
        <w:rPr>
          <w:rFonts w:ascii="Menlo" w:hAnsi="Menlo" w:cs="Menlo"/>
          <w:sz w:val="24"/>
          <w:szCs w:val="24"/>
          <w:lang w:val="en-US"/>
        </w:rPr>
        <w:t xml:space="preserve">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color w:val="AA6600"/>
          <w:sz w:val="24"/>
          <w:szCs w:val="24"/>
          <w:lang w:val="en-US"/>
        </w:rPr>
        <w:t>param</w:t>
      </w:r>
      <w:proofErr w:type="spellEnd"/>
      <w:proofErr w:type="gramEnd"/>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r>
        <w:rPr>
          <w:rFonts w:ascii="Menlo" w:hAnsi="Menlo" w:cs="Menlo"/>
          <w:color w:val="AA6600"/>
          <w:sz w:val="24"/>
          <w:szCs w:val="24"/>
          <w:lang w:val="en-US"/>
        </w:rPr>
        <w:t>distance</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proofErr w:type="gramEnd"/>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roofErr w:type="gramEnd"/>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proofErr w:type="gramEnd"/>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proofErr w:type="gramEnd"/>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proofErr w:type="gramEnd"/>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proofErr w:type="gramEnd"/>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proofErr w:type="gramEnd"/>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rsidR="00FC54AF" w:rsidRDefault="00FC54AF" w:rsidP="005D18C7">
      <w:pPr>
        <w:pStyle w:val="ThesisSzveg"/>
      </w:pPr>
      <w:r>
        <w:t xml:space="preserve">Ahhoz, hogy az </w:t>
      </w:r>
      <w:proofErr w:type="spellStart"/>
      <w:r>
        <w:t>AMPL-lel</w:t>
      </w:r>
      <w:proofErr w:type="spellEnd"/>
      <w:r>
        <w:t xml:space="preserve"> a fent definiált modell szerint a meghatározott adathalmazt optimalizálni </w:t>
      </w:r>
      <w:proofErr w:type="gramStart"/>
      <w:r>
        <w:t>lehessen</w:t>
      </w:r>
      <w:proofErr w:type="gramEnd"/>
      <w:r>
        <w:t xml:space="preserve"> még szükség van pár sornyi konfigurációra, amit a modell fájlban is megtehettem volna, de az egyértelműség kedvéért egy harmadik fájlban tettem meg. Ez a harmadik fájl a futtatási konfiguráció</w:t>
      </w:r>
      <w:r w:rsidR="00F4339A">
        <w:t xml:space="preserve">, </w:t>
      </w:r>
      <w:proofErr w:type="gramStart"/>
      <w:r w:rsidR="00F4339A">
        <w:t xml:space="preserve">kiterjesztése </w:t>
      </w:r>
      <w:r w:rsidR="00F4339A" w:rsidRPr="00F4339A">
        <w:rPr>
          <w:i/>
        </w:rPr>
        <w:t>.</w:t>
      </w:r>
      <w:proofErr w:type="spellStart"/>
      <w:r w:rsidR="00F4339A" w:rsidRPr="00F4339A">
        <w:rPr>
          <w:i/>
        </w:rPr>
        <w:t>solve</w:t>
      </w:r>
      <w:proofErr w:type="spellEnd"/>
      <w:proofErr w:type="gramEnd"/>
      <w:r>
        <w:t xml:space="preserve"> és tipikus tartalma a következő:</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option</w:t>
      </w:r>
      <w:proofErr w:type="gramEnd"/>
      <w:r>
        <w:rPr>
          <w:rFonts w:ascii="Menlo" w:hAnsi="Menlo" w:cs="Menlo"/>
          <w:sz w:val="24"/>
          <w:szCs w:val="24"/>
          <w:lang w:val="en-US"/>
        </w:rPr>
        <w:t xml:space="preserve"> solver </w:t>
      </w:r>
      <w:proofErr w:type="spellStart"/>
      <w:r>
        <w:rPr>
          <w:rFonts w:ascii="Menlo" w:hAnsi="Menlo" w:cs="Menlo"/>
          <w:sz w:val="24"/>
          <w:szCs w:val="24"/>
          <w:lang w:val="en-US"/>
        </w:rPr>
        <w:t>bonmin</w:t>
      </w:r>
      <w:proofErr w:type="spellEnd"/>
      <w:r>
        <w:rPr>
          <w:rFonts w:ascii="Menlo" w:hAnsi="Menlo" w:cs="Menlo"/>
          <w:sz w:val="24"/>
          <w:szCs w:val="24"/>
          <w:lang w:val="en-US"/>
        </w:rPr>
        <w:t>;</w:t>
      </w:r>
    </w:p>
    <w:p w:rsidR="00FC54AF" w:rsidRDefault="00F4339A"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model</w:t>
      </w:r>
      <w:proofErr w:type="gramEnd"/>
      <w:r>
        <w:rPr>
          <w:rFonts w:ascii="Menlo" w:hAnsi="Menlo" w:cs="Menlo"/>
          <w:sz w:val="24"/>
          <w:szCs w:val="24"/>
          <w:lang w:val="en-US"/>
        </w:rPr>
        <w:t xml:space="preserve"> vopt</w:t>
      </w:r>
      <w:r w:rsidR="00FC54AF">
        <w:rPr>
          <w:rFonts w:ascii="Menlo" w:hAnsi="Menlo" w:cs="Menlo"/>
          <w:sz w:val="24"/>
          <w:szCs w:val="24"/>
          <w:lang w:val="en-US"/>
        </w:rPr>
        <w:t>.mod;</w:t>
      </w:r>
    </w:p>
    <w:p w:rsidR="00FC54AF" w:rsidRDefault="00F4339A"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data</w:t>
      </w:r>
      <w:proofErr w:type="gramEnd"/>
      <w:r>
        <w:rPr>
          <w:rFonts w:ascii="Menlo" w:hAnsi="Menlo" w:cs="Menlo"/>
          <w:sz w:val="24"/>
          <w:szCs w:val="24"/>
          <w:lang w:val="en-US"/>
        </w:rPr>
        <w:t xml:space="preserve"> vopt</w:t>
      </w:r>
      <w:r w:rsidR="00FC54AF">
        <w:rPr>
          <w:rFonts w:ascii="Menlo" w:hAnsi="Menlo" w:cs="Menlo"/>
          <w:sz w:val="24"/>
          <w:szCs w:val="24"/>
          <w:lang w:val="en-US"/>
        </w:rPr>
        <w:t>.dat;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solve</w:t>
      </w:r>
      <w:proofErr w:type="gramEnd"/>
      <w:r>
        <w:rPr>
          <w:rFonts w:ascii="Menlo" w:hAnsi="Menlo" w:cs="Menlo"/>
          <w:sz w:val="24"/>
          <w:szCs w:val="24"/>
          <w:lang w:val="en-US"/>
        </w:rPr>
        <w: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option</w:t>
      </w:r>
      <w:proofErr w:type="gramEnd"/>
      <w:r>
        <w:rPr>
          <w:rFonts w:ascii="Menlo" w:hAnsi="Menlo" w:cs="Menlo"/>
          <w:sz w:val="24"/>
          <w:szCs w:val="24"/>
          <w:lang w:val="en-US"/>
        </w:rPr>
        <w:t xml:space="preserve"> display_1col </w:t>
      </w:r>
      <w:r>
        <w:rPr>
          <w:rFonts w:ascii="Menlo" w:hAnsi="Menlo" w:cs="Menlo"/>
          <w:b/>
          <w:bCs/>
          <w:color w:val="0000DD"/>
          <w:sz w:val="24"/>
          <w:szCs w:val="24"/>
          <w:lang w:val="en-US"/>
        </w:rPr>
        <w:t>1000000</w:t>
      </w:r>
      <w:r>
        <w:rPr>
          <w:rFonts w:ascii="Menlo" w:hAnsi="Menlo" w:cs="Menlo"/>
          <w:sz w:val="24"/>
          <w:szCs w:val="24"/>
          <w:lang w:val="en-US"/>
        </w:rPr>
        <w:t>;</w:t>
      </w:r>
    </w:p>
    <w:p w:rsidR="00FC54AF" w:rsidRDefault="00FC54AF" w:rsidP="00FC54AF">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color w:val="003388"/>
          <w:sz w:val="24"/>
          <w:szCs w:val="24"/>
          <w:lang w:val="en-US"/>
        </w:rPr>
        <w:t>display</w:t>
      </w:r>
      <w:proofErr w:type="gramEnd"/>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rsidR="00FC54AF" w:rsidRDefault="00F4339A" w:rsidP="005D18C7">
      <w:pPr>
        <w:pStyle w:val="ThesisSzveg"/>
      </w:pPr>
      <w:r>
        <w:t xml:space="preserve">A konfiguráció első sora beállítja, hogy mely megoldóval történjen az optimalizáció. Jelen esetben ez a </w:t>
      </w:r>
      <w:proofErr w:type="spellStart"/>
      <w:r>
        <w:t>Bonmin</w:t>
      </w:r>
      <w:proofErr w:type="spellEnd"/>
      <w:r>
        <w:t xml:space="preserve">. A második sor a modell fájlt, a harmadik sor pedig az adat fájlt csatolja a feladathoz. A negyedik </w:t>
      </w:r>
      <w:proofErr w:type="spellStart"/>
      <w:r w:rsidRPr="00F4339A">
        <w:rPr>
          <w:i/>
        </w:rPr>
        <w:t>solve</w:t>
      </w:r>
      <w:proofErr w:type="spellEnd"/>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w:t>
      </w:r>
      <w:r>
        <w:lastRenderedPageBreak/>
        <w:t xml:space="preserve">AMPL utasítást kap arra, hogy az </w:t>
      </w:r>
      <w:proofErr w:type="spellStart"/>
      <w:r w:rsidRPr="00F4339A">
        <w:rPr>
          <w:i/>
        </w:rPr>
        <w:t>Occupation</w:t>
      </w:r>
      <w:proofErr w:type="spellEnd"/>
      <w:r>
        <w:t xml:space="preserve"> nevű változóhalmazt írja a képernyőre.</w:t>
      </w:r>
    </w:p>
    <w:p w:rsidR="00F4339A" w:rsidRDefault="00F4339A" w:rsidP="005D18C7">
      <w:pPr>
        <w:pStyle w:val="ThesisSzveg"/>
      </w:pPr>
      <w:r>
        <w:t>Az optimalizálást a parancssorból lehet elindítani, és az eredményt is ott fogjuk megtekinteni. A művelet elvégzéséhez a következő parancsot kell kiadni:</w:t>
      </w:r>
    </w:p>
    <w:p w:rsidR="00F4339A" w:rsidRDefault="00F4339A" w:rsidP="00F4339A">
      <w:pPr>
        <w:autoSpaceDE w:val="0"/>
        <w:autoSpaceDN w:val="0"/>
        <w:adjustRightInd w:val="0"/>
        <w:spacing w:after="320" w:line="240" w:lineRule="auto"/>
        <w:ind w:left="709"/>
        <w:rPr>
          <w:rFonts w:ascii="Menlo" w:hAnsi="Menlo" w:cs="Menlo"/>
          <w:sz w:val="24"/>
          <w:szCs w:val="24"/>
          <w:lang w:val="en-US"/>
        </w:rPr>
      </w:pPr>
      <w:proofErr w:type="spellStart"/>
      <w:proofErr w:type="gramStart"/>
      <w:r>
        <w:rPr>
          <w:rFonts w:ascii="Menlo" w:hAnsi="Menlo" w:cs="Menlo"/>
          <w:sz w:val="24"/>
          <w:szCs w:val="24"/>
          <w:lang w:val="en-US"/>
        </w:rPr>
        <w:t>ampl</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vopt.solve</w:t>
      </w:r>
      <w:proofErr w:type="spellEnd"/>
    </w:p>
    <w:p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w:t>
      </w:r>
      <w:proofErr w:type="gramStart"/>
      <w:r>
        <w:rPr>
          <w:rFonts w:ascii="Menlo" w:hAnsi="Menlo" w:cs="Menlo"/>
          <w:sz w:val="24"/>
          <w:szCs w:val="24"/>
          <w:lang w:val="en-US"/>
        </w:rPr>
        <w:t>] :</w:t>
      </w:r>
      <w:proofErr w:type="gramEnd"/>
      <w:r>
        <w:rPr>
          <w:rFonts w:ascii="Menlo" w:hAnsi="Menlo" w:cs="Menlo"/>
          <w:sz w:val="24"/>
          <w:szCs w:val="24"/>
          <w:lang w:val="en-US"/>
        </w:rPr>
        <w:t>=</w:t>
      </w:r>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proofErr w:type="spellStart"/>
      <w:proofErr w:type="gramStart"/>
      <w:r w:rsidRPr="00220F0F">
        <w:rPr>
          <w:rFonts w:ascii="Menlo" w:hAnsi="Menlo" w:cs="Menlo"/>
          <w:color w:val="003388"/>
          <w:sz w:val="24"/>
          <w:szCs w:val="24"/>
        </w:rPr>
        <w:t>system</w:t>
      </w:r>
      <w:proofErr w:type="spellEnd"/>
      <w:r w:rsidRPr="00220F0F">
        <w:rPr>
          <w:rFonts w:ascii="Menlo" w:hAnsi="Menlo" w:cs="Menlo"/>
          <w:sz w:val="24"/>
          <w:szCs w:val="24"/>
        </w:rPr>
        <w:t>(</w:t>
      </w:r>
      <w:proofErr w:type="gramEnd"/>
      <w:r w:rsidRPr="00220F0F">
        <w:rPr>
          <w:rFonts w:ascii="Menlo" w:hAnsi="Menlo" w:cs="Menlo"/>
          <w:color w:val="DD2200"/>
          <w:sz w:val="24"/>
          <w:szCs w:val="24"/>
        </w:rPr>
        <w:t>"[</w:t>
      </w:r>
      <w:proofErr w:type="spellStart"/>
      <w:r w:rsidRPr="00220F0F">
        <w:rPr>
          <w:rFonts w:ascii="Menlo" w:hAnsi="Menlo" w:cs="Menlo"/>
          <w:color w:val="DD2200"/>
          <w:sz w:val="24"/>
          <w:szCs w:val="24"/>
        </w:rPr>
        <w:t>command</w:t>
      </w:r>
      <w:proofErr w:type="spellEnd"/>
      <w:r w:rsidRPr="00220F0F">
        <w:rPr>
          <w:rFonts w:ascii="Menlo" w:hAnsi="Menlo" w:cs="Menlo"/>
          <w:color w:val="DD2200"/>
          <w:sz w:val="24"/>
          <w:szCs w:val="24"/>
        </w:rPr>
        <w:t>]"</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w:t>
      </w:r>
      <w:proofErr w:type="spellStart"/>
      <w:r w:rsidRPr="00220F0F">
        <w:rPr>
          <w:rFonts w:ascii="Menlo" w:hAnsi="Menlo" w:cs="Menlo"/>
          <w:color w:val="DD2200"/>
          <w:sz w:val="24"/>
          <w:szCs w:val="24"/>
        </w:rPr>
        <w:t>command</w:t>
      </w:r>
      <w:proofErr w:type="spellEnd"/>
      <w:r w:rsidRPr="00220F0F">
        <w:rPr>
          <w:rFonts w:ascii="Menlo" w:hAnsi="Menlo" w:cs="Menlo"/>
          <w:color w:val="DD2200"/>
          <w:sz w:val="24"/>
          <w:szCs w:val="24"/>
        </w:rPr>
        <w:t>]`</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rsidR="00220F0F" w:rsidRPr="00220F0F" w:rsidRDefault="00220F0F" w:rsidP="00220F0F">
      <w:pPr>
        <w:pStyle w:val="ThesisSzveg"/>
      </w:pPr>
      <w:r>
        <w:lastRenderedPageBreak/>
        <w:t>A Ruby programnak az optimalizáló futtatása előtt össze kell gyűjtenie az adatokat és fájlba írnia. Az opt</w:t>
      </w:r>
      <w:r w:rsidR="00FC175D">
        <w:t xml:space="preserve">imalizálás közvetlen előkészületeit az </w:t>
      </w:r>
      <w:proofErr w:type="spellStart"/>
      <w:r w:rsidR="00FC175D" w:rsidRPr="00FC175D">
        <w:rPr>
          <w:i/>
        </w:rPr>
        <w:t>OptDataHelper</w:t>
      </w:r>
      <w:proofErr w:type="spellEnd"/>
      <w:r w:rsidR="00FC175D">
        <w:t xml:space="preserve"> nevű segédosztály műveletei végzik. </w:t>
      </w:r>
    </w:p>
    <w:p w:rsidR="00E40DAB" w:rsidRDefault="00E40DAB" w:rsidP="00E40DAB">
      <w:pPr>
        <w:pStyle w:val="Cmsor2"/>
        <w:rPr>
          <w:szCs w:val="24"/>
        </w:rPr>
      </w:pPr>
      <w:bookmarkStart w:id="104" w:name="_Toc416705360"/>
      <w:r w:rsidRPr="00964772">
        <w:rPr>
          <w:szCs w:val="24"/>
        </w:rPr>
        <w:t>Szobafoglalás</w:t>
      </w:r>
      <w:bookmarkEnd w:id="10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761DCF">
          <w:headerReference w:type="default" r:id="rId40"/>
          <w:pgSz w:w="10319" w:h="14571" w:code="13"/>
          <w:pgMar w:top="1134" w:right="1134" w:bottom="1134" w:left="0" w:header="709" w:footer="709" w:gutter="1701"/>
          <w:cols w:space="708"/>
          <w:docGrid w:linePitch="360"/>
        </w:sectPr>
      </w:pPr>
    </w:p>
    <w:p w:rsidR="00E40DAB" w:rsidRDefault="00E40DAB" w:rsidP="000C21EE">
      <w:pPr>
        <w:pStyle w:val="Cmsor1"/>
      </w:pPr>
      <w:bookmarkStart w:id="105" w:name="_Toc416705361"/>
      <w:r w:rsidRPr="00964772">
        <w:lastRenderedPageBreak/>
        <w:t>Felületek és használat</w:t>
      </w:r>
      <w:bookmarkEnd w:id="105"/>
    </w:p>
    <w:p w:rsidR="00530FAE" w:rsidRPr="00530FAE" w:rsidRDefault="00530FAE" w:rsidP="00530FAE">
      <w:pPr>
        <w:pStyle w:val="ThesisSzvegElsBekezds"/>
      </w:pPr>
    </w:p>
    <w:p w:rsidR="00965E6C" w:rsidRDefault="00965E6C" w:rsidP="00965E6C">
      <w:pPr>
        <w:pStyle w:val="Cmsor2"/>
        <w:rPr>
          <w:szCs w:val="24"/>
        </w:rPr>
      </w:pPr>
      <w:bookmarkStart w:id="106" w:name="_Toc416705362"/>
      <w:r w:rsidRPr="00964772">
        <w:rPr>
          <w:szCs w:val="24"/>
        </w:rPr>
        <w:t>Menüsáv</w:t>
      </w:r>
      <w:bookmarkEnd w:id="106"/>
    </w:p>
    <w:p w:rsidR="00530FAE" w:rsidRPr="00530FAE" w:rsidRDefault="00530FAE" w:rsidP="00530FAE">
      <w:pPr>
        <w:pStyle w:val="ThesisSzvegElsBekezds"/>
      </w:pPr>
    </w:p>
    <w:p w:rsidR="00965E6C" w:rsidRDefault="00965E6C" w:rsidP="00965E6C">
      <w:pPr>
        <w:pStyle w:val="Cmsor2"/>
        <w:rPr>
          <w:szCs w:val="24"/>
        </w:rPr>
      </w:pPr>
      <w:bookmarkStart w:id="107" w:name="_Toc416705363"/>
      <w:r w:rsidRPr="00964772">
        <w:rPr>
          <w:szCs w:val="24"/>
        </w:rPr>
        <w:t>Szobák</w:t>
      </w:r>
      <w:bookmarkEnd w:id="107"/>
    </w:p>
    <w:p w:rsidR="00530FAE" w:rsidRPr="00530FAE" w:rsidRDefault="00530FAE" w:rsidP="00530FAE">
      <w:pPr>
        <w:pStyle w:val="ThesisSzvegElsBekezds"/>
      </w:pPr>
    </w:p>
    <w:p w:rsidR="00965E6C" w:rsidRDefault="00965E6C" w:rsidP="00965E6C">
      <w:pPr>
        <w:pStyle w:val="Cmsor2"/>
        <w:rPr>
          <w:szCs w:val="24"/>
        </w:rPr>
      </w:pPr>
      <w:bookmarkStart w:id="108" w:name="_Toc416705364"/>
      <w:r w:rsidRPr="00964772">
        <w:rPr>
          <w:szCs w:val="24"/>
        </w:rPr>
        <w:t>Szálláshelyek</w:t>
      </w:r>
      <w:bookmarkEnd w:id="108"/>
    </w:p>
    <w:p w:rsidR="00530FAE" w:rsidRPr="00530FAE" w:rsidRDefault="00530FAE" w:rsidP="00530FAE">
      <w:pPr>
        <w:pStyle w:val="ThesisSzvegElsBekezds"/>
      </w:pPr>
    </w:p>
    <w:p w:rsidR="00965E6C" w:rsidRDefault="00965E6C" w:rsidP="00965E6C">
      <w:pPr>
        <w:pStyle w:val="Cmsor2"/>
        <w:rPr>
          <w:szCs w:val="24"/>
        </w:rPr>
      </w:pPr>
      <w:bookmarkStart w:id="109" w:name="_Toc416705365"/>
      <w:r w:rsidRPr="00964772">
        <w:rPr>
          <w:szCs w:val="24"/>
        </w:rPr>
        <w:t>Foglalások</w:t>
      </w:r>
      <w:bookmarkEnd w:id="109"/>
    </w:p>
    <w:p w:rsidR="00530FAE" w:rsidRPr="00530FAE" w:rsidRDefault="00530FAE" w:rsidP="00530FAE">
      <w:pPr>
        <w:pStyle w:val="ThesisSzvegElsBekezds"/>
      </w:pPr>
    </w:p>
    <w:p w:rsidR="00965E6C" w:rsidRDefault="00965E6C" w:rsidP="00965E6C">
      <w:pPr>
        <w:pStyle w:val="Cmsor2"/>
        <w:rPr>
          <w:szCs w:val="24"/>
        </w:rPr>
      </w:pPr>
      <w:bookmarkStart w:id="110" w:name="_Toc416705366"/>
      <w:r w:rsidRPr="00964772">
        <w:rPr>
          <w:szCs w:val="24"/>
        </w:rPr>
        <w:t>Intelligens keresés</w:t>
      </w:r>
      <w:bookmarkEnd w:id="110"/>
    </w:p>
    <w:p w:rsidR="00530FAE" w:rsidRPr="00530FAE" w:rsidRDefault="00530FAE" w:rsidP="00530FAE">
      <w:pPr>
        <w:pStyle w:val="ThesisSzvegElsBekezds"/>
      </w:pPr>
    </w:p>
    <w:p w:rsidR="00965E6C" w:rsidRDefault="00965E6C" w:rsidP="00965E6C">
      <w:pPr>
        <w:pStyle w:val="Cmsor2"/>
        <w:rPr>
          <w:szCs w:val="24"/>
        </w:rPr>
      </w:pPr>
      <w:bookmarkStart w:id="111" w:name="_Toc416705367"/>
      <w:r w:rsidRPr="00964772">
        <w:rPr>
          <w:szCs w:val="24"/>
        </w:rPr>
        <w:t>Kosár</w:t>
      </w:r>
      <w:bookmarkEnd w:id="111"/>
    </w:p>
    <w:p w:rsidR="00530FAE" w:rsidRPr="00530FAE" w:rsidRDefault="00530FAE" w:rsidP="00530FAE">
      <w:pPr>
        <w:pStyle w:val="ThesisSzvegElsBekezds"/>
      </w:pPr>
    </w:p>
    <w:p w:rsidR="00965E6C" w:rsidRDefault="00965E6C" w:rsidP="00965E6C">
      <w:pPr>
        <w:pStyle w:val="Cmsor2"/>
        <w:rPr>
          <w:szCs w:val="24"/>
        </w:rPr>
      </w:pPr>
      <w:bookmarkStart w:id="112" w:name="_Toc416705368"/>
      <w:r w:rsidRPr="00964772">
        <w:rPr>
          <w:szCs w:val="24"/>
        </w:rPr>
        <w:t>Adminisztrációs felületek</w:t>
      </w:r>
      <w:bookmarkEnd w:id="112"/>
    </w:p>
    <w:p w:rsidR="000726F6" w:rsidRDefault="000726F6" w:rsidP="00530FAE">
      <w:pPr>
        <w:pStyle w:val="ThesisSzvegElsBekezds"/>
        <w:sectPr w:rsidR="000726F6" w:rsidSect="00761DCF">
          <w:headerReference w:type="default" r:id="rId41"/>
          <w:type w:val="continuous"/>
          <w:pgSz w:w="10319" w:h="14571" w:code="13"/>
          <w:pgMar w:top="1134" w:right="1134" w:bottom="1134" w:left="0" w:header="709" w:footer="709" w:gutter="1701"/>
          <w:cols w:space="708"/>
          <w:docGrid w:linePitch="360"/>
        </w:sectPr>
      </w:pPr>
    </w:p>
    <w:p w:rsidR="00E40DAB" w:rsidRDefault="00E40DAB" w:rsidP="000C21EE">
      <w:pPr>
        <w:pStyle w:val="Cmsor1"/>
      </w:pPr>
      <w:bookmarkStart w:id="113" w:name="_Toc416705369"/>
      <w:r w:rsidRPr="00964772">
        <w:lastRenderedPageBreak/>
        <w:t>Tesztelés</w:t>
      </w:r>
      <w:bookmarkEnd w:id="113"/>
    </w:p>
    <w:p w:rsidR="00530FAE" w:rsidRPr="00530FAE" w:rsidRDefault="00530FAE" w:rsidP="00530FAE">
      <w:pPr>
        <w:pStyle w:val="ThesisSzvegElsBekezds"/>
      </w:pPr>
    </w:p>
    <w:p w:rsidR="00E40DAB" w:rsidRDefault="00E40DAB" w:rsidP="00E40DAB">
      <w:pPr>
        <w:pStyle w:val="Cmsor2"/>
        <w:rPr>
          <w:szCs w:val="24"/>
        </w:rPr>
      </w:pPr>
      <w:bookmarkStart w:id="114" w:name="_Toc416705370"/>
      <w:r w:rsidRPr="00964772">
        <w:rPr>
          <w:szCs w:val="24"/>
        </w:rPr>
        <w:t>Tesztelési környezet</w:t>
      </w:r>
      <w:bookmarkEnd w:id="114"/>
    </w:p>
    <w:p w:rsidR="00530FAE" w:rsidRPr="00530FAE" w:rsidRDefault="00530FAE" w:rsidP="00530FAE">
      <w:pPr>
        <w:pStyle w:val="ThesisSzvegElsBekezds"/>
      </w:pPr>
    </w:p>
    <w:p w:rsidR="00E40DAB" w:rsidRDefault="00E40DAB" w:rsidP="00E40DAB">
      <w:pPr>
        <w:pStyle w:val="Cmsor2"/>
        <w:rPr>
          <w:szCs w:val="24"/>
        </w:rPr>
      </w:pPr>
      <w:bookmarkStart w:id="115" w:name="_Toc416705371"/>
      <w:r w:rsidRPr="00964772">
        <w:rPr>
          <w:szCs w:val="24"/>
        </w:rPr>
        <w:t>Teszt adatok</w:t>
      </w:r>
      <w:bookmarkEnd w:id="115"/>
    </w:p>
    <w:p w:rsidR="00530FAE" w:rsidRPr="00530FAE" w:rsidRDefault="00530FAE" w:rsidP="00530FAE">
      <w:pPr>
        <w:pStyle w:val="ThesisSzvegElsBekezds"/>
      </w:pPr>
    </w:p>
    <w:p w:rsidR="00E40DAB" w:rsidRDefault="00E40DAB" w:rsidP="00E40DAB">
      <w:pPr>
        <w:pStyle w:val="Cmsor2"/>
        <w:rPr>
          <w:szCs w:val="24"/>
        </w:rPr>
      </w:pPr>
      <w:bookmarkStart w:id="116" w:name="_Toc416705372"/>
      <w:r w:rsidRPr="00964772">
        <w:rPr>
          <w:szCs w:val="24"/>
        </w:rPr>
        <w:t>Teszt eredmények</w:t>
      </w:r>
      <w:bookmarkEnd w:id="116"/>
    </w:p>
    <w:p w:rsidR="000726F6" w:rsidRDefault="000726F6" w:rsidP="00530FAE">
      <w:pPr>
        <w:pStyle w:val="ThesisSzvegElsBekezds"/>
      </w:pPr>
    </w:p>
    <w:p w:rsidR="00A163AF" w:rsidRPr="00A163AF" w:rsidRDefault="00A163AF" w:rsidP="00A163AF">
      <w:pPr>
        <w:pStyle w:val="ThesisSzveg"/>
        <w:sectPr w:rsidR="00A163AF" w:rsidRPr="00A163AF" w:rsidSect="00761DCF">
          <w:headerReference w:type="default" r:id="rId42"/>
          <w:type w:val="continuous"/>
          <w:pgSz w:w="10319" w:h="14571" w:code="13"/>
          <w:pgMar w:top="1134" w:right="1134" w:bottom="1134" w:left="0" w:header="709" w:footer="709" w:gutter="1701"/>
          <w:cols w:space="708"/>
          <w:docGrid w:linePitch="360"/>
        </w:sectPr>
      </w:pPr>
    </w:p>
    <w:p w:rsidR="00E40DAB" w:rsidRPr="00964772" w:rsidRDefault="00E40DAB" w:rsidP="000C21EE">
      <w:pPr>
        <w:pStyle w:val="Cmsor1"/>
      </w:pPr>
      <w:bookmarkStart w:id="117" w:name="_Toc416705373"/>
      <w:r w:rsidRPr="00964772">
        <w:lastRenderedPageBreak/>
        <w:t>Összefoglalás</w:t>
      </w:r>
      <w:bookmarkEnd w:id="11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761DCF">
          <w:headerReference w:type="default" r:id="rId43"/>
          <w:type w:val="continuous"/>
          <w:pgSz w:w="10319" w:h="14571" w:code="13"/>
          <w:pgMar w:top="1134" w:right="1134" w:bottom="1134" w:left="0" w:header="709" w:footer="709" w:gutter="1701"/>
          <w:cols w:space="708"/>
          <w:docGrid w:linePitch="360"/>
        </w:sectPr>
      </w:pPr>
    </w:p>
    <w:p w:rsidR="00F03841" w:rsidRPr="00964772" w:rsidRDefault="00AA7E3A" w:rsidP="00AA7E3A">
      <w:pPr>
        <w:pStyle w:val="ThesisHX"/>
        <w:rPr>
          <w:szCs w:val="24"/>
        </w:rPr>
      </w:pPr>
      <w:bookmarkStart w:id="118" w:name="_Toc416705374"/>
      <w:r w:rsidRPr="00964772">
        <w:rPr>
          <w:szCs w:val="24"/>
        </w:rPr>
        <w:lastRenderedPageBreak/>
        <w:t>Irodalomjegyzék</w:t>
      </w:r>
      <w:bookmarkEnd w:id="11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lastRenderedPageBreak/>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0D4C5B"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bookmarkStart w:id="119" w:name="_Toc416705375"/>
      <w:r>
        <w:lastRenderedPageBreak/>
        <w:t>Ábrajegyzék</w:t>
      </w:r>
      <w:bookmarkEnd w:id="119"/>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B65813">
          <w:rPr>
            <w:noProof/>
            <w:webHidden/>
          </w:rPr>
          <w:t>28</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B65813">
          <w:rPr>
            <w:noProof/>
            <w:webHidden/>
          </w:rPr>
          <w:t>29</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B65813">
          <w:rPr>
            <w:noProof/>
            <w:webHidden/>
          </w:rPr>
          <w:t>30</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B65813">
          <w:rPr>
            <w:noProof/>
            <w:webHidden/>
          </w:rPr>
          <w:t>31</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B65813">
          <w:rPr>
            <w:noProof/>
            <w:webHidden/>
          </w:rPr>
          <w:t>36</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0D4C5B">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B65813">
          <w:rPr>
            <w:noProof/>
            <w:webHidden/>
          </w:rPr>
          <w:t>32</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B65813">
          <w:rPr>
            <w:noProof/>
            <w:webHidden/>
          </w:rPr>
          <w:t>33</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B65813">
          <w:rPr>
            <w:noProof/>
            <w:webHidden/>
          </w:rPr>
          <w:t>34</w:t>
        </w:r>
        <w:r w:rsidR="00725C57">
          <w:rPr>
            <w:noProof/>
            <w:webHidden/>
          </w:rPr>
          <w:fldChar w:fldCharType="end"/>
        </w:r>
      </w:hyperlink>
    </w:p>
    <w:p w:rsidR="00725C57" w:rsidRDefault="000D4C5B">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B65813">
          <w:rPr>
            <w:noProof/>
            <w:webHidden/>
          </w:rPr>
          <w:t>35</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0" w:name="_Toc416705376"/>
      <w:r w:rsidRPr="00964772">
        <w:rPr>
          <w:szCs w:val="24"/>
        </w:rPr>
        <w:lastRenderedPageBreak/>
        <w:t>Mellékletek</w:t>
      </w:r>
      <w:bookmarkEnd w:id="120"/>
    </w:p>
    <w:p w:rsidR="00AA7E3A" w:rsidRDefault="005C6E8C" w:rsidP="005C6E8C">
      <w:pPr>
        <w:pStyle w:val="Cmsor1"/>
      </w:pPr>
      <w:bookmarkStart w:id="121" w:name="_Ref416283998"/>
      <w:bookmarkStart w:id="122" w:name="_Toc416705377"/>
      <w:r>
        <w:t>Ruby on Rails fejlesztői környezet telepítése és konfigurálása</w:t>
      </w:r>
      <w:bookmarkEnd w:id="121"/>
      <w:bookmarkEnd w:id="122"/>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3" w:name="_Toc416705378"/>
      <w:r w:rsidRPr="00964772">
        <w:rPr>
          <w:szCs w:val="24"/>
        </w:rPr>
        <w:lastRenderedPageBreak/>
        <w:t>CD Melléklet</w:t>
      </w:r>
      <w:bookmarkEnd w:id="123"/>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761DCF">
      <w:headerReference w:type="default" r:id="rId45"/>
      <w:type w:val="continuous"/>
      <w:pgSz w:w="10319" w:h="14571" w:code="13"/>
      <w:pgMar w:top="1134" w:right="1134" w:bottom="1134" w:left="0" w:header="709" w:footer="709" w:gutter="170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57F" w:rsidRDefault="0034257F" w:rsidP="008C768E">
      <w:pPr>
        <w:spacing w:after="0" w:line="240" w:lineRule="auto"/>
      </w:pPr>
      <w:r>
        <w:separator/>
      </w:r>
    </w:p>
  </w:endnote>
  <w:endnote w:type="continuationSeparator" w:id="0">
    <w:p w:rsidR="0034257F" w:rsidRDefault="0034257F"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220F0F" w:rsidRDefault="00220F0F">
        <w:pPr>
          <w:pStyle w:val="llb"/>
          <w:jc w:val="right"/>
        </w:pPr>
        <w:r>
          <w:fldChar w:fldCharType="begin"/>
        </w:r>
        <w:r>
          <w:instrText>PAGE   \* MERGEFORMAT</w:instrText>
        </w:r>
        <w:r>
          <w:fldChar w:fldCharType="separate"/>
        </w:r>
        <w:r w:rsidR="00761DCF">
          <w:rPr>
            <w:noProof/>
          </w:rPr>
          <w:t>25</w:t>
        </w:r>
        <w:r>
          <w:fldChar w:fldCharType="end"/>
        </w:r>
      </w:p>
    </w:sdtContent>
  </w:sdt>
  <w:p w:rsidR="00220F0F" w:rsidRDefault="00220F0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57F" w:rsidRDefault="0034257F" w:rsidP="008C768E">
      <w:pPr>
        <w:spacing w:after="0" w:line="240" w:lineRule="auto"/>
      </w:pPr>
      <w:r>
        <w:separator/>
      </w:r>
    </w:p>
  </w:footnote>
  <w:footnote w:type="continuationSeparator" w:id="0">
    <w:p w:rsidR="0034257F" w:rsidRDefault="0034257F"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Default="00220F0F"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Default="00220F0F"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Default="00220F0F" w:rsidP="000726F6">
    <w:pPr>
      <w:pStyle w:val="lfej"/>
      <w:jc w:val="center"/>
    </w:pPr>
    <w:r>
      <w:t>2 Szálláskereső portálok</w:t>
    </w:r>
  </w:p>
  <w:p w:rsidR="00220F0F" w:rsidRDefault="00220F0F">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Default="00220F0F" w:rsidP="000726F6">
    <w:pPr>
      <w:pStyle w:val="lfej"/>
      <w:jc w:val="center"/>
    </w:pPr>
    <w:r>
      <w:t>3 Nemlineáris programozás</w:t>
    </w:r>
  </w:p>
  <w:p w:rsidR="00220F0F" w:rsidRDefault="00220F0F">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F0F" w:rsidRPr="00933998" w:rsidRDefault="00220F0F"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BAAE3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comments="0" w:insDel="0"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4257F"/>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1DCF"/>
    <w:rsid w:val="00764BA5"/>
    <w:rsid w:val="00785EB0"/>
    <w:rsid w:val="00794671"/>
    <w:rsid w:val="0079501B"/>
    <w:rsid w:val="007A25F2"/>
    <w:rsid w:val="007A5BDD"/>
    <w:rsid w:val="007C7165"/>
    <w:rsid w:val="007C794E"/>
    <w:rsid w:val="007D1D63"/>
    <w:rsid w:val="007D5753"/>
    <w:rsid w:val="007E39DC"/>
    <w:rsid w:val="007E7814"/>
    <w:rsid w:val="007F30CD"/>
    <w:rsid w:val="008019D9"/>
    <w:rsid w:val="00816B34"/>
    <w:rsid w:val="00832F53"/>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91EBD"/>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5DE9"/>
    <w:rsid w:val="00AA7E3A"/>
    <w:rsid w:val="00AC4BC8"/>
    <w:rsid w:val="00AC5916"/>
    <w:rsid w:val="00AD683F"/>
    <w:rsid w:val="00AE2C14"/>
    <w:rsid w:val="00AE7F9F"/>
    <w:rsid w:val="00AF2321"/>
    <w:rsid w:val="00B02518"/>
    <w:rsid w:val="00B325A7"/>
    <w:rsid w:val="00B357F2"/>
    <w:rsid w:val="00B35EA3"/>
    <w:rsid w:val="00B50DD1"/>
    <w:rsid w:val="00B65813"/>
    <w:rsid w:val="00B66172"/>
    <w:rsid w:val="00B67DCA"/>
    <w:rsid w:val="00B7218F"/>
    <w:rsid w:val="00B82D66"/>
    <w:rsid w:val="00B91650"/>
    <w:rsid w:val="00B92E63"/>
    <w:rsid w:val="00BA0184"/>
    <w:rsid w:val="00BF0669"/>
    <w:rsid w:val="00C00DA9"/>
    <w:rsid w:val="00C02AB8"/>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0440"/>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F0229A"/>
    <w:rsid w:val="00F03841"/>
    <w:rsid w:val="00F119DF"/>
    <w:rsid w:val="00F15F5F"/>
    <w:rsid w:val="00F24D4B"/>
    <w:rsid w:val="00F2524C"/>
    <w:rsid w:val="00F4339A"/>
    <w:rsid w:val="00F66B0A"/>
    <w:rsid w:val="00F76177"/>
    <w:rsid w:val="00F84EBA"/>
    <w:rsid w:val="00F95696"/>
    <w:rsid w:val="00FA3129"/>
    <w:rsid w:val="00FA4ECA"/>
    <w:rsid w:val="00FC175D"/>
    <w:rsid w:val="00FC54AF"/>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6D420-E1A7-4C6F-BDA4-6450EA8E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60</Pages>
  <Words>11289</Words>
  <Characters>64349</Characters>
  <Application>Microsoft Office Word</Application>
  <DocSecurity>0</DocSecurity>
  <Lines>536</Lines>
  <Paragraphs>150</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3</cp:revision>
  <cp:lastPrinted>2015-04-13T13:15:00Z</cp:lastPrinted>
  <dcterms:created xsi:type="dcterms:W3CDTF">2015-04-13T15:08:00Z</dcterms:created>
  <dcterms:modified xsi:type="dcterms:W3CDTF">2015-04-13T15:18:00Z</dcterms:modified>
  <cp:contentStatus/>
</cp:coreProperties>
</file>