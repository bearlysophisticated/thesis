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7E3A" w:rsidRPr="00964772" w:rsidRDefault="008C768E" w:rsidP="008C768E">
      <w:pPr>
        <w:widowControl w:val="0"/>
        <w:autoSpaceDE w:val="0"/>
        <w:autoSpaceDN w:val="0"/>
        <w:adjustRightInd w:val="0"/>
        <w:spacing w:after="508" w:line="508" w:lineRule="atLeast"/>
        <w:jc w:val="center"/>
        <w:rPr>
          <w:rFonts w:ascii="Times New Roman" w:hAnsi="Times New Roman" w:cs="Times New Roman"/>
          <w:color w:val="000000"/>
          <w:sz w:val="24"/>
          <w:szCs w:val="24"/>
        </w:rPr>
      </w:pPr>
      <w:r w:rsidRPr="00964772">
        <w:rPr>
          <w:rFonts w:ascii="Times New Roman" w:hAnsi="Times New Roman" w:cs="Times New Roman"/>
          <w:sz w:val="24"/>
          <w:szCs w:val="24"/>
        </w:rPr>
        <w:t xml:space="preserve">Pannon Egyetem </w:t>
      </w:r>
      <w:r w:rsidRPr="00964772">
        <w:rPr>
          <w:rFonts w:ascii="Times New Roman" w:hAnsi="Times New Roman" w:cs="Times New Roman"/>
          <w:sz w:val="24"/>
          <w:szCs w:val="24"/>
        </w:rPr>
        <w:br/>
        <w:t>Műszaki Informatikai Kar</w:t>
      </w:r>
      <w:r w:rsidRPr="00964772">
        <w:rPr>
          <w:rFonts w:ascii="Times New Roman" w:hAnsi="Times New Roman" w:cs="Times New Roman"/>
          <w:sz w:val="24"/>
          <w:szCs w:val="24"/>
        </w:rPr>
        <w:br/>
        <w:t>Rendszer</w:t>
      </w:r>
      <w:r w:rsidR="00AA7E3A" w:rsidRPr="00964772">
        <w:rPr>
          <w:rFonts w:ascii="Times New Roman" w:hAnsi="Times New Roman" w:cs="Times New Roman"/>
          <w:sz w:val="24"/>
          <w:szCs w:val="24"/>
        </w:rPr>
        <w:t>- és Számítástudományi</w:t>
      </w:r>
      <w:r w:rsidRPr="00964772">
        <w:rPr>
          <w:rFonts w:ascii="Times New Roman" w:hAnsi="Times New Roman" w:cs="Times New Roman"/>
          <w:sz w:val="24"/>
          <w:szCs w:val="24"/>
        </w:rPr>
        <w:t xml:space="preserve"> tanszék</w:t>
      </w:r>
      <w:r w:rsidRPr="00964772">
        <w:rPr>
          <w:rFonts w:ascii="Times New Roman" w:hAnsi="Times New Roman" w:cs="Times New Roman"/>
          <w:sz w:val="24"/>
          <w:szCs w:val="24"/>
        </w:rPr>
        <w:br/>
      </w:r>
      <w:r w:rsidR="00AA7E3A" w:rsidRPr="00964772">
        <w:rPr>
          <w:rFonts w:ascii="Times New Roman" w:hAnsi="Times New Roman" w:cs="Times New Roman"/>
          <w:color w:val="000000"/>
          <w:sz w:val="24"/>
          <w:szCs w:val="24"/>
        </w:rPr>
        <w:t xml:space="preserve">mérnökinformatikus </w:t>
      </w:r>
      <w:proofErr w:type="spellStart"/>
      <w:r w:rsidR="00AA7E3A" w:rsidRPr="00964772">
        <w:rPr>
          <w:rFonts w:ascii="Times New Roman" w:hAnsi="Times New Roman" w:cs="Times New Roman"/>
          <w:color w:val="000000"/>
          <w:sz w:val="24"/>
          <w:szCs w:val="24"/>
        </w:rPr>
        <w:t>BSc</w:t>
      </w:r>
      <w:proofErr w:type="spellEnd"/>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SZAKDOLGOZAT </w:t>
      </w:r>
    </w:p>
    <w:p w:rsidR="008C768E" w:rsidRPr="00964772" w:rsidRDefault="008C768E" w:rsidP="008C768E">
      <w:pPr>
        <w:widowControl w:val="0"/>
        <w:autoSpaceDE w:val="0"/>
        <w:autoSpaceDN w:val="0"/>
        <w:adjustRightInd w:val="0"/>
        <w:spacing w:after="508" w:line="508" w:lineRule="atLeast"/>
        <w:jc w:val="center"/>
        <w:rPr>
          <w:rFonts w:ascii="Times New Roman" w:hAnsi="Times New Roman" w:cs="Times New Roman"/>
          <w:sz w:val="24"/>
          <w:szCs w:val="24"/>
        </w:rPr>
      </w:pPr>
      <w:proofErr w:type="gramStart"/>
      <w:r w:rsidRPr="00964772">
        <w:rPr>
          <w:rFonts w:ascii="Times New Roman" w:hAnsi="Times New Roman" w:cs="Times New Roman"/>
          <w:sz w:val="24"/>
          <w:szCs w:val="24"/>
        </w:rPr>
        <w:t>dolgozat</w:t>
      </w:r>
      <w:proofErr w:type="gramEnd"/>
      <w:r w:rsidRPr="00964772">
        <w:rPr>
          <w:rFonts w:ascii="Times New Roman" w:hAnsi="Times New Roman" w:cs="Times New Roman"/>
          <w:sz w:val="24"/>
          <w:szCs w:val="24"/>
        </w:rPr>
        <w:t xml:space="preserve"> címe </w:t>
      </w:r>
    </w:p>
    <w:p w:rsidR="008C768E" w:rsidRPr="00964772" w:rsidRDefault="008C768E" w:rsidP="008C768E">
      <w:pPr>
        <w:widowControl w:val="0"/>
        <w:autoSpaceDE w:val="0"/>
        <w:autoSpaceDN w:val="0"/>
        <w:adjustRightInd w:val="0"/>
        <w:spacing w:after="1018" w:line="508" w:lineRule="atLeast"/>
        <w:jc w:val="center"/>
        <w:rPr>
          <w:rFonts w:ascii="Times New Roman" w:hAnsi="Times New Roman" w:cs="Times New Roman"/>
          <w:sz w:val="24"/>
          <w:szCs w:val="24"/>
        </w:rPr>
      </w:pPr>
      <w:r w:rsidRPr="00964772">
        <w:rPr>
          <w:rFonts w:ascii="Times New Roman" w:hAnsi="Times New Roman" w:cs="Times New Roman"/>
          <w:sz w:val="24"/>
          <w:szCs w:val="24"/>
        </w:rPr>
        <w:t>Rozsenich Balázs</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 xml:space="preserve">Témavezető: </w:t>
      </w:r>
      <w:proofErr w:type="spellStart"/>
      <w:r w:rsidRPr="00964772">
        <w:rPr>
          <w:rFonts w:ascii="Times New Roman" w:hAnsi="Times New Roman" w:cs="Times New Roman"/>
          <w:sz w:val="24"/>
          <w:szCs w:val="24"/>
        </w:rPr>
        <w:t>Frits</w:t>
      </w:r>
      <w:proofErr w:type="spellEnd"/>
      <w:r w:rsidRPr="00964772">
        <w:rPr>
          <w:rFonts w:ascii="Times New Roman" w:hAnsi="Times New Roman" w:cs="Times New Roman"/>
          <w:sz w:val="24"/>
          <w:szCs w:val="24"/>
        </w:rPr>
        <w:t xml:space="preserve"> Márton</w:t>
      </w:r>
    </w:p>
    <w:p w:rsidR="008C768E" w:rsidRPr="00964772" w:rsidRDefault="008C768E" w:rsidP="008C768E">
      <w:pPr>
        <w:widowControl w:val="0"/>
        <w:autoSpaceDE w:val="0"/>
        <w:autoSpaceDN w:val="0"/>
        <w:adjustRightInd w:val="0"/>
        <w:spacing w:after="0" w:line="508" w:lineRule="atLeast"/>
        <w:jc w:val="center"/>
        <w:rPr>
          <w:rFonts w:ascii="Times New Roman" w:hAnsi="Times New Roman" w:cs="Times New Roman"/>
          <w:sz w:val="24"/>
          <w:szCs w:val="24"/>
        </w:rPr>
      </w:pPr>
      <w:r w:rsidRPr="00964772">
        <w:rPr>
          <w:rFonts w:ascii="Times New Roman" w:hAnsi="Times New Roman" w:cs="Times New Roman"/>
          <w:sz w:val="24"/>
          <w:szCs w:val="24"/>
        </w:rPr>
        <w:t>2015.</w:t>
      </w:r>
    </w:p>
    <w:p w:rsidR="008C768E" w:rsidRPr="00964772" w:rsidRDefault="008C768E">
      <w:pPr>
        <w:rPr>
          <w:sz w:val="24"/>
          <w:szCs w:val="24"/>
        </w:rPr>
      </w:pPr>
      <w:r w:rsidRPr="00964772">
        <w:rPr>
          <w:sz w:val="24"/>
          <w:szCs w:val="24"/>
        </w:rPr>
        <w:br w:type="page"/>
      </w:r>
    </w:p>
    <w:p w:rsidR="008C768E" w:rsidRPr="00964772" w:rsidRDefault="008C768E" w:rsidP="008C768E">
      <w:pPr>
        <w:pStyle w:val="ThesisH1"/>
        <w:rPr>
          <w:sz w:val="24"/>
          <w:szCs w:val="24"/>
        </w:rPr>
      </w:pPr>
      <w:bookmarkStart w:id="0" w:name="_Toc416211886"/>
      <w:r w:rsidRPr="00964772">
        <w:rPr>
          <w:sz w:val="24"/>
          <w:szCs w:val="24"/>
        </w:rPr>
        <w:lastRenderedPageBreak/>
        <w:t>Feladatkiírás:</w:t>
      </w:r>
      <w:bookmarkEnd w:id="0"/>
    </w:p>
    <w:p w:rsidR="008C768E" w:rsidRPr="00964772" w:rsidRDefault="008C768E" w:rsidP="008C768E">
      <w:pPr>
        <w:pStyle w:val="ThesisH1"/>
        <w:rPr>
          <w:sz w:val="24"/>
          <w:szCs w:val="24"/>
        </w:rPr>
      </w:pPr>
      <w:bookmarkStart w:id="1" w:name="_Toc416211887"/>
      <w:r w:rsidRPr="00964772">
        <w:rPr>
          <w:sz w:val="24"/>
          <w:szCs w:val="24"/>
        </w:rPr>
        <w:t>Nyilatkozat</w:t>
      </w:r>
      <w:bookmarkEnd w:id="1"/>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hallgató, kijelentem, hogy a dolgozatot a Pannon Egyetem </w:t>
      </w:r>
      <w:r w:rsidR="00AA7E3A" w:rsidRPr="00964772">
        <w:rPr>
          <w:rFonts w:ascii="Times New Roman" w:hAnsi="Times New Roman" w:cs="Times New Roman"/>
          <w:i/>
          <w:sz w:val="24"/>
          <w:szCs w:val="24"/>
        </w:rPr>
        <w:t>Rendszer- és Számítástudományi tanszék</w:t>
      </w:r>
      <w:r w:rsidRPr="00964772">
        <w:rPr>
          <w:rFonts w:ascii="Times New Roman" w:hAnsi="Times New Roman" w:cs="Times New Roman"/>
          <w:sz w:val="24"/>
          <w:szCs w:val="24"/>
        </w:rPr>
        <w:t xml:space="preserve"> tanszékén készítettem a </w:t>
      </w:r>
      <w:r w:rsidR="00AA7E3A" w:rsidRPr="00964772">
        <w:rPr>
          <w:rFonts w:ascii="Times New Roman" w:hAnsi="Times New Roman" w:cs="Times New Roman"/>
          <w:i/>
          <w:color w:val="000000"/>
          <w:sz w:val="24"/>
          <w:szCs w:val="24"/>
        </w:rPr>
        <w:t>mérnökinformatikus</w:t>
      </w:r>
      <w:r w:rsidR="00AA7E3A"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dolgozatban lévő érdemi rész saját munkám eredménye, az érdemi részen kívül csak a hivatkozott forrásokat (szakirodalom, eszközök, stb.) használtam fel. </w:t>
      </w:r>
    </w:p>
    <w:p w:rsidR="008C768E" w:rsidRPr="00964772" w:rsidRDefault="008C768E" w:rsidP="008C768E">
      <w:pPr>
        <w:widowControl w:val="0"/>
        <w:autoSpaceDE w:val="0"/>
        <w:autoSpaceDN w:val="0"/>
        <w:adjustRightInd w:val="0"/>
        <w:spacing w:after="613"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Tudomásul veszem, hogy a dolgozatban foglalt eredményeket a Pannon Egyetem, valamint a feladatot kiíró szervezeti egység saját céljaira szabadon felhasználhatja. </w:t>
      </w:r>
    </w:p>
    <w:p w:rsidR="008C768E" w:rsidRPr="00964772" w:rsidRDefault="008C768E" w:rsidP="008C768E">
      <w:pPr>
        <w:widowControl w:val="0"/>
        <w:autoSpaceDE w:val="0"/>
        <w:autoSpaceDN w:val="0"/>
        <w:adjustRightInd w:val="0"/>
        <w:spacing w:after="613"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C768E" w:rsidP="008C768E">
      <w:pPr>
        <w:widowControl w:val="0"/>
        <w:autoSpaceDE w:val="0"/>
        <w:autoSpaceDN w:val="0"/>
        <w:adjustRightInd w:val="0"/>
        <w:spacing w:after="508"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Alulírott </w:t>
      </w:r>
      <w:proofErr w:type="spellStart"/>
      <w:r w:rsidRPr="00964772">
        <w:rPr>
          <w:rFonts w:ascii="Times New Roman" w:hAnsi="Times New Roman" w:cs="Times New Roman"/>
          <w:i/>
          <w:iCs/>
          <w:sz w:val="24"/>
          <w:szCs w:val="24"/>
        </w:rPr>
        <w:t>Frits</w:t>
      </w:r>
      <w:proofErr w:type="spellEnd"/>
      <w:r w:rsidRPr="00964772">
        <w:rPr>
          <w:rFonts w:ascii="Times New Roman" w:hAnsi="Times New Roman" w:cs="Times New Roman"/>
          <w:i/>
          <w:iCs/>
          <w:sz w:val="24"/>
          <w:szCs w:val="24"/>
        </w:rPr>
        <w:t xml:space="preserve"> Márton</w:t>
      </w:r>
      <w:r w:rsidRPr="00964772">
        <w:rPr>
          <w:rFonts w:ascii="Times New Roman" w:hAnsi="Times New Roman" w:cs="Times New Roman"/>
          <w:sz w:val="24"/>
          <w:szCs w:val="24"/>
        </w:rPr>
        <w:t xml:space="preserve"> témavezető kijelentem, hogy a dolgozatot </w:t>
      </w:r>
      <w:r w:rsidRPr="00964772">
        <w:rPr>
          <w:rFonts w:ascii="Times New Roman" w:hAnsi="Times New Roman" w:cs="Times New Roman"/>
          <w:i/>
          <w:iCs/>
          <w:sz w:val="24"/>
          <w:szCs w:val="24"/>
        </w:rPr>
        <w:t xml:space="preserve">Rozsenich Balázs </w:t>
      </w:r>
      <w:r w:rsidRPr="00964772">
        <w:rPr>
          <w:rFonts w:ascii="Times New Roman" w:hAnsi="Times New Roman" w:cs="Times New Roman"/>
          <w:sz w:val="24"/>
          <w:szCs w:val="24"/>
        </w:rPr>
        <w:t xml:space="preserve">a Pannon Egyetem </w:t>
      </w:r>
      <w:r w:rsidR="00AA7E3A" w:rsidRPr="00964772">
        <w:rPr>
          <w:rFonts w:ascii="Times New Roman" w:hAnsi="Times New Roman" w:cs="Times New Roman"/>
          <w:i/>
          <w:sz w:val="24"/>
          <w:szCs w:val="24"/>
        </w:rPr>
        <w:t>Rendszer- és Számítástudományi tanszék</w:t>
      </w:r>
      <w:r w:rsidR="00AA7E3A" w:rsidRPr="00964772">
        <w:rPr>
          <w:rFonts w:ascii="Times New Roman" w:hAnsi="Times New Roman" w:cs="Times New Roman"/>
          <w:sz w:val="24"/>
          <w:szCs w:val="24"/>
        </w:rPr>
        <w:t xml:space="preserve"> </w:t>
      </w:r>
      <w:r w:rsidRPr="00964772">
        <w:rPr>
          <w:rFonts w:ascii="Times New Roman" w:hAnsi="Times New Roman" w:cs="Times New Roman"/>
          <w:sz w:val="24"/>
          <w:szCs w:val="24"/>
        </w:rPr>
        <w:t xml:space="preserve">tanszékén készítette </w:t>
      </w:r>
      <w:r w:rsidR="003C337D" w:rsidRPr="00964772">
        <w:rPr>
          <w:rFonts w:ascii="Times New Roman" w:hAnsi="Times New Roman" w:cs="Times New Roman"/>
          <w:i/>
          <w:color w:val="000000"/>
          <w:sz w:val="24"/>
          <w:szCs w:val="24"/>
        </w:rPr>
        <w:t>mérnökinformatikus</w:t>
      </w:r>
      <w:r w:rsidR="003C337D" w:rsidRPr="00964772">
        <w:rPr>
          <w:rFonts w:ascii="Times New Roman" w:hAnsi="Times New Roman" w:cs="Times New Roman"/>
          <w:color w:val="000000"/>
          <w:sz w:val="24"/>
          <w:szCs w:val="24"/>
        </w:rPr>
        <w:t xml:space="preserve"> </w:t>
      </w:r>
      <w:r w:rsidRPr="00964772">
        <w:rPr>
          <w:rFonts w:ascii="Times New Roman" w:hAnsi="Times New Roman" w:cs="Times New Roman"/>
          <w:sz w:val="24"/>
          <w:szCs w:val="24"/>
        </w:rPr>
        <w:t xml:space="preserve">végzettség megszerzése érdekében. </w:t>
      </w:r>
    </w:p>
    <w:p w:rsidR="008C768E" w:rsidRPr="00964772" w:rsidRDefault="008C768E" w:rsidP="008C768E">
      <w:pPr>
        <w:widowControl w:val="0"/>
        <w:autoSpaceDE w:val="0"/>
        <w:autoSpaceDN w:val="0"/>
        <w:adjustRightInd w:val="0"/>
        <w:spacing w:after="115" w:line="396" w:lineRule="atLeast"/>
        <w:ind w:firstLine="678"/>
        <w:jc w:val="both"/>
        <w:rPr>
          <w:rFonts w:ascii="Times New Roman" w:hAnsi="Times New Roman" w:cs="Times New Roman"/>
          <w:sz w:val="24"/>
          <w:szCs w:val="24"/>
        </w:rPr>
      </w:pPr>
      <w:r w:rsidRPr="00964772">
        <w:rPr>
          <w:rFonts w:ascii="Times New Roman" w:hAnsi="Times New Roman" w:cs="Times New Roman"/>
          <w:sz w:val="24"/>
          <w:szCs w:val="24"/>
        </w:rPr>
        <w:t xml:space="preserve">Kijelentem, hogy a dolgozat védésre bocsátását engedélyezem. </w:t>
      </w:r>
    </w:p>
    <w:p w:rsidR="008C768E" w:rsidRPr="00964772" w:rsidRDefault="008C768E" w:rsidP="008C768E">
      <w:pPr>
        <w:widowControl w:val="0"/>
        <w:autoSpaceDE w:val="0"/>
        <w:autoSpaceDN w:val="0"/>
        <w:adjustRightInd w:val="0"/>
        <w:spacing w:after="1130" w:line="396" w:lineRule="atLeast"/>
        <w:jc w:val="both"/>
        <w:rPr>
          <w:rFonts w:ascii="Times New Roman" w:hAnsi="Times New Roman" w:cs="Times New Roman"/>
          <w:sz w:val="24"/>
          <w:szCs w:val="24"/>
        </w:rPr>
      </w:pPr>
      <w:proofErr w:type="gramStart"/>
      <w:r w:rsidRPr="00964772">
        <w:rPr>
          <w:rFonts w:ascii="Times New Roman" w:hAnsi="Times New Roman" w:cs="Times New Roman"/>
          <w:sz w:val="24"/>
          <w:szCs w:val="24"/>
        </w:rPr>
        <w:t>dátum</w:t>
      </w:r>
      <w:proofErr w:type="gramEnd"/>
      <w:r w:rsidRPr="00964772">
        <w:rPr>
          <w:rFonts w:ascii="Times New Roman" w:hAnsi="Times New Roman" w:cs="Times New Roman"/>
          <w:sz w:val="24"/>
          <w:szCs w:val="24"/>
        </w:rPr>
        <w:t xml:space="preserve"> (Veszprém, 2008. február 31. formátummal)  </w:t>
      </w:r>
    </w:p>
    <w:p w:rsidR="008C768E" w:rsidRPr="00964772" w:rsidRDefault="00883FCB" w:rsidP="00883FCB">
      <w:pPr>
        <w:widowControl w:val="0"/>
        <w:autoSpaceDE w:val="0"/>
        <w:autoSpaceDN w:val="0"/>
        <w:adjustRightInd w:val="0"/>
        <w:spacing w:after="1370" w:line="396" w:lineRule="atLeast"/>
        <w:ind w:left="7173"/>
        <w:jc w:val="both"/>
        <w:rPr>
          <w:rFonts w:ascii="Times New Roman" w:hAnsi="Times New Roman" w:cs="Times New Roman"/>
          <w:sz w:val="24"/>
          <w:szCs w:val="24"/>
        </w:rPr>
      </w:pPr>
      <w:r w:rsidRPr="00964772">
        <w:rPr>
          <w:rFonts w:ascii="Times New Roman" w:hAnsi="Times New Roman" w:cs="Times New Roman"/>
          <w:sz w:val="24"/>
          <w:szCs w:val="24"/>
        </w:rPr>
        <w:t xml:space="preserve"> </w:t>
      </w:r>
      <w:proofErr w:type="gramStart"/>
      <w:r w:rsidRPr="00964772">
        <w:rPr>
          <w:rFonts w:ascii="Times New Roman" w:hAnsi="Times New Roman" w:cs="Times New Roman"/>
          <w:sz w:val="24"/>
          <w:szCs w:val="24"/>
        </w:rPr>
        <w:t>aláírás</w:t>
      </w:r>
      <w:proofErr w:type="gramEnd"/>
      <w:r w:rsidRPr="00964772">
        <w:rPr>
          <w:rFonts w:ascii="Times New Roman" w:hAnsi="Times New Roman" w:cs="Times New Roman"/>
          <w:sz w:val="24"/>
          <w:szCs w:val="24"/>
        </w:rPr>
        <w:t xml:space="preserve"> </w:t>
      </w:r>
    </w:p>
    <w:p w:rsidR="008C768E" w:rsidRPr="00964772" w:rsidRDefault="008C768E">
      <w:pPr>
        <w:rPr>
          <w:sz w:val="24"/>
          <w:szCs w:val="24"/>
        </w:rPr>
      </w:pPr>
      <w:r w:rsidRPr="00964772">
        <w:rPr>
          <w:sz w:val="24"/>
          <w:szCs w:val="24"/>
        </w:rPr>
        <w:lastRenderedPageBreak/>
        <w:br w:type="page"/>
      </w:r>
    </w:p>
    <w:p w:rsidR="00883FCB" w:rsidRPr="00964772" w:rsidRDefault="00883FCB" w:rsidP="00883FCB">
      <w:pPr>
        <w:pStyle w:val="ThesisH1"/>
        <w:rPr>
          <w:sz w:val="24"/>
          <w:szCs w:val="24"/>
        </w:rPr>
      </w:pPr>
      <w:bookmarkStart w:id="2" w:name="_Toc416211888"/>
      <w:r w:rsidRPr="00964772">
        <w:rPr>
          <w:sz w:val="24"/>
          <w:szCs w:val="24"/>
        </w:rPr>
        <w:lastRenderedPageBreak/>
        <w:t>Köszönetnyilvánítás</w:t>
      </w:r>
      <w:bookmarkEnd w:id="2"/>
    </w:p>
    <w:p w:rsidR="00883FCB" w:rsidRPr="00964772" w:rsidRDefault="00883FCB">
      <w:pPr>
        <w:rPr>
          <w:rFonts w:ascii="Arial" w:eastAsiaTheme="majorEastAsia" w:hAnsi="Arial" w:cstheme="majorBidi"/>
          <w:b/>
          <w:sz w:val="24"/>
          <w:szCs w:val="24"/>
        </w:rPr>
      </w:pPr>
      <w:r w:rsidRPr="00964772">
        <w:rPr>
          <w:sz w:val="24"/>
          <w:szCs w:val="24"/>
        </w:rPr>
        <w:br w:type="page"/>
      </w:r>
    </w:p>
    <w:p w:rsidR="00883FCB" w:rsidRPr="00964772" w:rsidRDefault="00883FCB" w:rsidP="00883FCB">
      <w:pPr>
        <w:pStyle w:val="ThesisH1"/>
        <w:rPr>
          <w:sz w:val="24"/>
          <w:szCs w:val="24"/>
        </w:rPr>
      </w:pPr>
      <w:bookmarkStart w:id="3" w:name="_Toc416211889"/>
      <w:r w:rsidRPr="00964772">
        <w:rPr>
          <w:sz w:val="24"/>
          <w:szCs w:val="24"/>
        </w:rPr>
        <w:lastRenderedPageBreak/>
        <w:t>Tartalmi összefoglaló</w:t>
      </w:r>
      <w:bookmarkEnd w:id="3"/>
    </w:p>
    <w:p w:rsidR="00883FCB" w:rsidRPr="00964772" w:rsidRDefault="00883FCB" w:rsidP="00883FCB">
      <w:pPr>
        <w:pStyle w:val="ThesisSzveg"/>
        <w:rPr>
          <w:szCs w:val="24"/>
        </w:rPr>
      </w:pPr>
      <w:r w:rsidRPr="00964772">
        <w:rPr>
          <w:szCs w:val="24"/>
        </w:rPr>
        <w:t xml:space="preserve">Az összefoglalónak tartalmaznia kell (rövid, velős és összefüggő megfogalmazásban) a következőket: </w:t>
      </w:r>
    </w:p>
    <w:p w:rsidR="00883FCB" w:rsidRPr="00964772" w:rsidRDefault="00883FCB" w:rsidP="00883FCB">
      <w:pPr>
        <w:pStyle w:val="ThesisSzveg"/>
        <w:rPr>
          <w:szCs w:val="24"/>
        </w:rPr>
      </w:pPr>
      <w:r w:rsidRPr="00964772">
        <w:rPr>
          <w:szCs w:val="24"/>
        </w:rPr>
        <w:t xml:space="preserve">• </w:t>
      </w:r>
      <w:proofErr w:type="gramStart"/>
      <w:r w:rsidRPr="00964772">
        <w:rPr>
          <w:szCs w:val="24"/>
        </w:rPr>
        <w:t>téma</w:t>
      </w:r>
      <w:proofErr w:type="gramEnd"/>
      <w:r w:rsidRPr="00964772">
        <w:rPr>
          <w:szCs w:val="24"/>
        </w:rPr>
        <w:t xml:space="preserve"> megnevezése,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megoldott</w:t>
      </w:r>
      <w:proofErr w:type="gramEnd"/>
      <w:r w:rsidRPr="00964772">
        <w:rPr>
          <w:szCs w:val="24"/>
        </w:rPr>
        <w:t xml:space="preserve"> feladat megfogalmazása,  </w:t>
      </w:r>
    </w:p>
    <w:p w:rsidR="00883FCB" w:rsidRPr="00964772" w:rsidRDefault="00883FCB" w:rsidP="00883FCB">
      <w:pPr>
        <w:pStyle w:val="ThesisSzveg"/>
        <w:rPr>
          <w:szCs w:val="24"/>
        </w:rPr>
      </w:pPr>
      <w:r w:rsidRPr="00964772">
        <w:rPr>
          <w:szCs w:val="24"/>
        </w:rPr>
        <w:t xml:space="preserve">• </w:t>
      </w:r>
      <w:proofErr w:type="gramStart"/>
      <w:r w:rsidRPr="00964772">
        <w:rPr>
          <w:szCs w:val="24"/>
        </w:rPr>
        <w:t>megoldási</w:t>
      </w:r>
      <w:proofErr w:type="gramEnd"/>
      <w:r w:rsidRPr="00964772">
        <w:rPr>
          <w:szCs w:val="24"/>
        </w:rPr>
        <w:t xml:space="preserve"> mód, </w:t>
      </w:r>
    </w:p>
    <w:p w:rsidR="00883FCB" w:rsidRPr="00964772" w:rsidRDefault="00883FCB" w:rsidP="00883FCB">
      <w:pPr>
        <w:pStyle w:val="ThesisSzveg"/>
        <w:rPr>
          <w:szCs w:val="24"/>
        </w:rPr>
      </w:pPr>
      <w:r w:rsidRPr="00964772">
        <w:rPr>
          <w:szCs w:val="24"/>
        </w:rPr>
        <w:t xml:space="preserve">• </w:t>
      </w:r>
      <w:proofErr w:type="gramStart"/>
      <w:r w:rsidRPr="00964772">
        <w:rPr>
          <w:szCs w:val="24"/>
        </w:rPr>
        <w:t>elért</w:t>
      </w:r>
      <w:proofErr w:type="gramEnd"/>
      <w:r w:rsidRPr="00964772">
        <w:rPr>
          <w:szCs w:val="24"/>
        </w:rPr>
        <w:t xml:space="preserve"> eredmények, </w:t>
      </w:r>
    </w:p>
    <w:p w:rsidR="00883FCB" w:rsidRPr="00964772" w:rsidRDefault="00883FCB" w:rsidP="00883FCB">
      <w:pPr>
        <w:pStyle w:val="ThesisSzveg"/>
        <w:rPr>
          <w:szCs w:val="24"/>
        </w:rPr>
      </w:pPr>
      <w:r w:rsidRPr="00964772">
        <w:rPr>
          <w:szCs w:val="24"/>
        </w:rPr>
        <w:t xml:space="preserve">• </w:t>
      </w:r>
      <w:r w:rsidRPr="00964772">
        <w:rPr>
          <w:b/>
          <w:szCs w:val="24"/>
        </w:rPr>
        <w:t>Kulcsszavak:</w:t>
      </w:r>
      <w:r w:rsidRPr="00964772">
        <w:rPr>
          <w:szCs w:val="24"/>
        </w:rPr>
        <w:t xml:space="preserve"> (4-6 darab) </w:t>
      </w:r>
    </w:p>
    <w:p w:rsidR="00883FCB" w:rsidRPr="00964772" w:rsidRDefault="00883FCB">
      <w:pPr>
        <w:rPr>
          <w:sz w:val="24"/>
          <w:szCs w:val="24"/>
        </w:rPr>
      </w:pPr>
    </w:p>
    <w:p w:rsidR="00883FCB" w:rsidRPr="00964772" w:rsidRDefault="00883FCB">
      <w:pPr>
        <w:rPr>
          <w:rFonts w:ascii="Times New Roman" w:hAnsi="Times New Roman"/>
          <w:sz w:val="24"/>
          <w:szCs w:val="24"/>
        </w:rPr>
      </w:pPr>
      <w:r w:rsidRPr="00964772">
        <w:rPr>
          <w:sz w:val="24"/>
          <w:szCs w:val="24"/>
        </w:rPr>
        <w:br w:type="page"/>
      </w:r>
    </w:p>
    <w:p w:rsidR="00883FCB" w:rsidRPr="00964772" w:rsidRDefault="00883FCB" w:rsidP="00883FCB">
      <w:pPr>
        <w:pStyle w:val="ThesisH1"/>
        <w:rPr>
          <w:sz w:val="24"/>
          <w:szCs w:val="24"/>
        </w:rPr>
      </w:pPr>
      <w:bookmarkStart w:id="4" w:name="_Toc416211890"/>
      <w:proofErr w:type="spellStart"/>
      <w:r w:rsidRPr="00964772">
        <w:rPr>
          <w:sz w:val="24"/>
          <w:szCs w:val="24"/>
        </w:rPr>
        <w:lastRenderedPageBreak/>
        <w:t>Abstract</w:t>
      </w:r>
      <w:bookmarkEnd w:id="4"/>
      <w:proofErr w:type="spellEnd"/>
    </w:p>
    <w:p w:rsidR="00AA7E3A" w:rsidRPr="00964772" w:rsidRDefault="00AA7E3A">
      <w:pPr>
        <w:rPr>
          <w:sz w:val="24"/>
          <w:szCs w:val="24"/>
        </w:rPr>
      </w:pPr>
      <w:r w:rsidRPr="00964772">
        <w:rPr>
          <w:sz w:val="24"/>
          <w:szCs w:val="24"/>
        </w:rPr>
        <w:br w:type="page"/>
      </w:r>
    </w:p>
    <w:bookmarkStart w:id="5" w:name="_Toc416211891" w:displacedByCustomXml="next"/>
    <w:sdt>
      <w:sdtPr>
        <w:rPr>
          <w:rFonts w:asciiTheme="minorHAnsi" w:eastAsiaTheme="minorHAnsi" w:hAnsiTheme="minorHAnsi" w:cstheme="minorHAnsi"/>
          <w:b w:val="0"/>
          <w:sz w:val="24"/>
          <w:szCs w:val="24"/>
        </w:rPr>
        <w:id w:val="-69668567"/>
        <w:docPartObj>
          <w:docPartGallery w:val="Table of Contents"/>
          <w:docPartUnique/>
        </w:docPartObj>
      </w:sdtPr>
      <w:sdtEndPr>
        <w:rPr>
          <w:rFonts w:ascii="Times New Roman" w:hAnsi="Times New Roman" w:cs="Times New Roman"/>
          <w:bCs/>
        </w:rPr>
      </w:sdtEndPr>
      <w:sdtContent>
        <w:p w:rsidR="00AA7E3A" w:rsidRPr="00964772" w:rsidRDefault="00AA7E3A" w:rsidP="00AA7E3A">
          <w:pPr>
            <w:pStyle w:val="ThesisH1"/>
            <w:rPr>
              <w:sz w:val="24"/>
              <w:szCs w:val="24"/>
            </w:rPr>
          </w:pPr>
          <w:r w:rsidRPr="00964772">
            <w:rPr>
              <w:sz w:val="24"/>
              <w:szCs w:val="24"/>
            </w:rPr>
            <w:t>Tartalom</w:t>
          </w:r>
          <w:bookmarkEnd w:id="5"/>
        </w:p>
        <w:p w:rsidR="00E257D0" w:rsidRDefault="00AA7E3A">
          <w:pPr>
            <w:pStyle w:val="TJ1"/>
            <w:tabs>
              <w:tab w:val="right" w:leader="dot" w:pos="8261"/>
            </w:tabs>
            <w:rPr>
              <w:rFonts w:eastAsiaTheme="minorEastAsia" w:cstheme="minorBidi"/>
              <w:noProof/>
              <w:lang w:val="en-US"/>
            </w:rPr>
          </w:pPr>
          <w:r w:rsidRPr="00964772">
            <w:rPr>
              <w:rFonts w:ascii="Times New Roman" w:hAnsi="Times New Roman" w:cs="Times New Roman"/>
              <w:sz w:val="24"/>
              <w:szCs w:val="24"/>
            </w:rPr>
            <w:fldChar w:fldCharType="begin"/>
          </w:r>
          <w:r w:rsidRPr="00964772">
            <w:rPr>
              <w:rFonts w:ascii="Times New Roman" w:hAnsi="Times New Roman" w:cs="Times New Roman"/>
              <w:sz w:val="24"/>
              <w:szCs w:val="24"/>
            </w:rPr>
            <w:instrText xml:space="preserve"> TOC \o "1-3" \h \z \u </w:instrText>
          </w:r>
          <w:r w:rsidRPr="00964772">
            <w:rPr>
              <w:rFonts w:ascii="Times New Roman" w:hAnsi="Times New Roman" w:cs="Times New Roman"/>
              <w:sz w:val="24"/>
              <w:szCs w:val="24"/>
            </w:rPr>
            <w:fldChar w:fldCharType="separate"/>
          </w:r>
          <w:hyperlink w:anchor="_Toc416211886" w:history="1">
            <w:r w:rsidR="00E257D0" w:rsidRPr="0037542B">
              <w:rPr>
                <w:rStyle w:val="Hiperhivatkozs"/>
                <w:noProof/>
              </w:rPr>
              <w:t>Feladatkiírás:</w:t>
            </w:r>
            <w:r w:rsidR="00E257D0">
              <w:rPr>
                <w:noProof/>
                <w:webHidden/>
              </w:rPr>
              <w:tab/>
            </w:r>
            <w:r w:rsidR="00E257D0">
              <w:rPr>
                <w:noProof/>
                <w:webHidden/>
              </w:rPr>
              <w:fldChar w:fldCharType="begin"/>
            </w:r>
            <w:r w:rsidR="00E257D0">
              <w:rPr>
                <w:noProof/>
                <w:webHidden/>
              </w:rPr>
              <w:instrText xml:space="preserve"> PAGEREF _Toc416211886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7" w:history="1">
            <w:r w:rsidR="00E257D0" w:rsidRPr="0037542B">
              <w:rPr>
                <w:rStyle w:val="Hiperhivatkozs"/>
                <w:noProof/>
              </w:rPr>
              <w:t>Nyilatkozat</w:t>
            </w:r>
            <w:r w:rsidR="00E257D0">
              <w:rPr>
                <w:noProof/>
                <w:webHidden/>
              </w:rPr>
              <w:tab/>
            </w:r>
            <w:r w:rsidR="00E257D0">
              <w:rPr>
                <w:noProof/>
                <w:webHidden/>
              </w:rPr>
              <w:fldChar w:fldCharType="begin"/>
            </w:r>
            <w:r w:rsidR="00E257D0">
              <w:rPr>
                <w:noProof/>
                <w:webHidden/>
              </w:rPr>
              <w:instrText xml:space="preserve"> PAGEREF _Toc416211887 \h </w:instrText>
            </w:r>
            <w:r w:rsidR="00E257D0">
              <w:rPr>
                <w:noProof/>
                <w:webHidden/>
              </w:rPr>
            </w:r>
            <w:r w:rsidR="00E257D0">
              <w:rPr>
                <w:noProof/>
                <w:webHidden/>
              </w:rPr>
              <w:fldChar w:fldCharType="separate"/>
            </w:r>
            <w:r w:rsidR="00E257D0">
              <w:rPr>
                <w:noProof/>
                <w:webHidden/>
              </w:rPr>
              <w:t>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8" w:history="1">
            <w:r w:rsidR="00E257D0" w:rsidRPr="0037542B">
              <w:rPr>
                <w:rStyle w:val="Hiperhivatkozs"/>
                <w:noProof/>
              </w:rPr>
              <w:t>Köszönetnyilvánítás</w:t>
            </w:r>
            <w:r w:rsidR="00E257D0">
              <w:rPr>
                <w:noProof/>
                <w:webHidden/>
              </w:rPr>
              <w:tab/>
            </w:r>
            <w:r w:rsidR="00E257D0">
              <w:rPr>
                <w:noProof/>
                <w:webHidden/>
              </w:rPr>
              <w:fldChar w:fldCharType="begin"/>
            </w:r>
            <w:r w:rsidR="00E257D0">
              <w:rPr>
                <w:noProof/>
                <w:webHidden/>
              </w:rPr>
              <w:instrText xml:space="preserve"> PAGEREF _Toc416211888 \h </w:instrText>
            </w:r>
            <w:r w:rsidR="00E257D0">
              <w:rPr>
                <w:noProof/>
                <w:webHidden/>
              </w:rPr>
            </w:r>
            <w:r w:rsidR="00E257D0">
              <w:rPr>
                <w:noProof/>
                <w:webHidden/>
              </w:rPr>
              <w:fldChar w:fldCharType="separate"/>
            </w:r>
            <w:r w:rsidR="00E257D0">
              <w:rPr>
                <w:noProof/>
                <w:webHidden/>
              </w:rPr>
              <w:t>4</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89" w:history="1">
            <w:r w:rsidR="00E257D0" w:rsidRPr="0037542B">
              <w:rPr>
                <w:rStyle w:val="Hiperhivatkozs"/>
                <w:noProof/>
              </w:rPr>
              <w:t>Tartalmi összefoglaló</w:t>
            </w:r>
            <w:r w:rsidR="00E257D0">
              <w:rPr>
                <w:noProof/>
                <w:webHidden/>
              </w:rPr>
              <w:tab/>
            </w:r>
            <w:r w:rsidR="00E257D0">
              <w:rPr>
                <w:noProof/>
                <w:webHidden/>
              </w:rPr>
              <w:fldChar w:fldCharType="begin"/>
            </w:r>
            <w:r w:rsidR="00E257D0">
              <w:rPr>
                <w:noProof/>
                <w:webHidden/>
              </w:rPr>
              <w:instrText xml:space="preserve"> PAGEREF _Toc416211889 \h </w:instrText>
            </w:r>
            <w:r w:rsidR="00E257D0">
              <w:rPr>
                <w:noProof/>
                <w:webHidden/>
              </w:rPr>
            </w:r>
            <w:r w:rsidR="00E257D0">
              <w:rPr>
                <w:noProof/>
                <w:webHidden/>
              </w:rPr>
              <w:fldChar w:fldCharType="separate"/>
            </w:r>
            <w:r w:rsidR="00E257D0">
              <w:rPr>
                <w:noProof/>
                <w:webHidden/>
              </w:rPr>
              <w:t>5</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0" w:history="1">
            <w:r w:rsidR="00E257D0" w:rsidRPr="0037542B">
              <w:rPr>
                <w:rStyle w:val="Hiperhivatkozs"/>
                <w:noProof/>
              </w:rPr>
              <w:t>Abstract</w:t>
            </w:r>
            <w:r w:rsidR="00E257D0">
              <w:rPr>
                <w:noProof/>
                <w:webHidden/>
              </w:rPr>
              <w:tab/>
            </w:r>
            <w:r w:rsidR="00E257D0">
              <w:rPr>
                <w:noProof/>
                <w:webHidden/>
              </w:rPr>
              <w:fldChar w:fldCharType="begin"/>
            </w:r>
            <w:r w:rsidR="00E257D0">
              <w:rPr>
                <w:noProof/>
                <w:webHidden/>
              </w:rPr>
              <w:instrText xml:space="preserve"> PAGEREF _Toc416211890 \h </w:instrText>
            </w:r>
            <w:r w:rsidR="00E257D0">
              <w:rPr>
                <w:noProof/>
                <w:webHidden/>
              </w:rPr>
            </w:r>
            <w:r w:rsidR="00E257D0">
              <w:rPr>
                <w:noProof/>
                <w:webHidden/>
              </w:rPr>
              <w:fldChar w:fldCharType="separate"/>
            </w:r>
            <w:r w:rsidR="00E257D0">
              <w:rPr>
                <w:noProof/>
                <w:webHidden/>
              </w:rPr>
              <w:t>6</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891" w:history="1">
            <w:r w:rsidR="00E257D0" w:rsidRPr="0037542B">
              <w:rPr>
                <w:rStyle w:val="Hiperhivatkozs"/>
                <w:noProof/>
              </w:rPr>
              <w:t>Tartalom</w:t>
            </w:r>
            <w:r w:rsidR="00E257D0">
              <w:rPr>
                <w:noProof/>
                <w:webHidden/>
              </w:rPr>
              <w:tab/>
            </w:r>
            <w:r w:rsidR="00E257D0">
              <w:rPr>
                <w:noProof/>
                <w:webHidden/>
              </w:rPr>
              <w:fldChar w:fldCharType="begin"/>
            </w:r>
            <w:r w:rsidR="00E257D0">
              <w:rPr>
                <w:noProof/>
                <w:webHidden/>
              </w:rPr>
              <w:instrText xml:space="preserve"> PAGEREF _Toc416211891 \h </w:instrText>
            </w:r>
            <w:r w:rsidR="00E257D0">
              <w:rPr>
                <w:noProof/>
                <w:webHidden/>
              </w:rPr>
            </w:r>
            <w:r w:rsidR="00E257D0">
              <w:rPr>
                <w:noProof/>
                <w:webHidden/>
              </w:rPr>
              <w:fldChar w:fldCharType="separate"/>
            </w:r>
            <w:r w:rsidR="00E257D0">
              <w:rPr>
                <w:noProof/>
                <w:webHidden/>
              </w:rPr>
              <w:t>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2" w:history="1">
            <w:r w:rsidR="00E257D0" w:rsidRPr="0037542B">
              <w:rPr>
                <w:rStyle w:val="Hiperhivatkozs"/>
                <w:noProof/>
              </w:rPr>
              <w:t>1</w:t>
            </w:r>
            <w:r w:rsidR="00E257D0">
              <w:rPr>
                <w:rFonts w:eastAsiaTheme="minorEastAsia" w:cstheme="minorBidi"/>
                <w:noProof/>
                <w:lang w:val="en-US"/>
              </w:rPr>
              <w:tab/>
            </w:r>
            <w:r w:rsidR="00E257D0" w:rsidRPr="0037542B">
              <w:rPr>
                <w:rStyle w:val="Hiperhivatkozs"/>
                <w:noProof/>
              </w:rPr>
              <w:t>Bevezetés</w:t>
            </w:r>
            <w:r w:rsidR="00E257D0">
              <w:rPr>
                <w:noProof/>
                <w:webHidden/>
              </w:rPr>
              <w:tab/>
            </w:r>
            <w:r w:rsidR="00E257D0">
              <w:rPr>
                <w:noProof/>
                <w:webHidden/>
              </w:rPr>
              <w:fldChar w:fldCharType="begin"/>
            </w:r>
            <w:r w:rsidR="00E257D0">
              <w:rPr>
                <w:noProof/>
                <w:webHidden/>
              </w:rPr>
              <w:instrText xml:space="preserve"> PAGEREF _Toc416211892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3" w:history="1">
            <w:r w:rsidR="00E257D0" w:rsidRPr="0037542B">
              <w:rPr>
                <w:rStyle w:val="Hiperhivatkozs"/>
                <w:noProof/>
              </w:rPr>
              <w:t>1.1</w:t>
            </w:r>
            <w:r w:rsidR="00E257D0">
              <w:rPr>
                <w:rFonts w:eastAsiaTheme="minorEastAsia" w:cstheme="minorBidi"/>
                <w:noProof/>
                <w:lang w:val="en-US"/>
              </w:rPr>
              <w:tab/>
            </w:r>
            <w:r w:rsidR="00E257D0" w:rsidRPr="0037542B">
              <w:rPr>
                <w:rStyle w:val="Hiperhivatkozs"/>
                <w:noProof/>
              </w:rPr>
              <w:t>A probléma és megoldása</w:t>
            </w:r>
            <w:r w:rsidR="00E257D0">
              <w:rPr>
                <w:noProof/>
                <w:webHidden/>
              </w:rPr>
              <w:tab/>
            </w:r>
            <w:r w:rsidR="00E257D0">
              <w:rPr>
                <w:noProof/>
                <w:webHidden/>
              </w:rPr>
              <w:fldChar w:fldCharType="begin"/>
            </w:r>
            <w:r w:rsidR="00E257D0">
              <w:rPr>
                <w:noProof/>
                <w:webHidden/>
              </w:rPr>
              <w:instrText xml:space="preserve"> PAGEREF _Toc416211893 \h </w:instrText>
            </w:r>
            <w:r w:rsidR="00E257D0">
              <w:rPr>
                <w:noProof/>
                <w:webHidden/>
              </w:rPr>
            </w:r>
            <w:r w:rsidR="00E257D0">
              <w:rPr>
                <w:noProof/>
                <w:webHidden/>
              </w:rPr>
              <w:fldChar w:fldCharType="separate"/>
            </w:r>
            <w:r w:rsidR="00E257D0">
              <w:rPr>
                <w:noProof/>
                <w:webHidden/>
              </w:rPr>
              <w:t>10</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4" w:history="1">
            <w:r w:rsidR="00E257D0" w:rsidRPr="0037542B">
              <w:rPr>
                <w:rStyle w:val="Hiperhivatkozs"/>
                <w:noProof/>
              </w:rPr>
              <w:t>2</w:t>
            </w:r>
            <w:r w:rsidR="00E257D0">
              <w:rPr>
                <w:rFonts w:eastAsiaTheme="minorEastAsia" w:cstheme="minorBidi"/>
                <w:noProof/>
                <w:lang w:val="en-US"/>
              </w:rPr>
              <w:tab/>
            </w:r>
            <w:r w:rsidR="00E257D0" w:rsidRPr="0037542B">
              <w:rPr>
                <w:rStyle w:val="Hiperhivatkozs"/>
                <w:noProof/>
              </w:rPr>
              <w:t>Szálláskereső portálok</w:t>
            </w:r>
            <w:r w:rsidR="00E257D0">
              <w:rPr>
                <w:noProof/>
                <w:webHidden/>
              </w:rPr>
              <w:tab/>
            </w:r>
            <w:r w:rsidR="00E257D0">
              <w:rPr>
                <w:noProof/>
                <w:webHidden/>
              </w:rPr>
              <w:fldChar w:fldCharType="begin"/>
            </w:r>
            <w:r w:rsidR="00E257D0">
              <w:rPr>
                <w:noProof/>
                <w:webHidden/>
              </w:rPr>
              <w:instrText xml:space="preserve"> PAGEREF _Toc416211894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5" w:history="1">
            <w:r w:rsidR="00E257D0" w:rsidRPr="0037542B">
              <w:rPr>
                <w:rStyle w:val="Hiperhivatkozs"/>
                <w:noProof/>
              </w:rPr>
              <w:t>2.1</w:t>
            </w:r>
            <w:r w:rsidR="00E257D0">
              <w:rPr>
                <w:rFonts w:eastAsiaTheme="minorEastAsia" w:cstheme="minorBidi"/>
                <w:noProof/>
                <w:lang w:val="en-US"/>
              </w:rPr>
              <w:tab/>
            </w:r>
            <w:r w:rsidR="00E257D0" w:rsidRPr="0037542B">
              <w:rPr>
                <w:rStyle w:val="Hiperhivatkozs"/>
                <w:noProof/>
              </w:rPr>
              <w:t>Szallas.hu</w:t>
            </w:r>
            <w:r w:rsidR="00E257D0">
              <w:rPr>
                <w:noProof/>
                <w:webHidden/>
              </w:rPr>
              <w:tab/>
            </w:r>
            <w:r w:rsidR="00E257D0">
              <w:rPr>
                <w:noProof/>
                <w:webHidden/>
              </w:rPr>
              <w:fldChar w:fldCharType="begin"/>
            </w:r>
            <w:r w:rsidR="00E257D0">
              <w:rPr>
                <w:noProof/>
                <w:webHidden/>
              </w:rPr>
              <w:instrText xml:space="preserve"> PAGEREF _Toc416211895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6" w:history="1">
            <w:r w:rsidR="00E257D0" w:rsidRPr="0037542B">
              <w:rPr>
                <w:rStyle w:val="Hiperhivatkozs"/>
                <w:noProof/>
              </w:rPr>
              <w:t>2.2</w:t>
            </w:r>
            <w:r w:rsidR="00E257D0">
              <w:rPr>
                <w:rFonts w:eastAsiaTheme="minorEastAsia" w:cstheme="minorBidi"/>
                <w:noProof/>
                <w:lang w:val="en-US"/>
              </w:rPr>
              <w:tab/>
            </w:r>
            <w:r w:rsidR="00E257D0" w:rsidRPr="0037542B">
              <w:rPr>
                <w:rStyle w:val="Hiperhivatkozs"/>
                <w:noProof/>
              </w:rPr>
              <w:t>Booking.com</w:t>
            </w:r>
            <w:r w:rsidR="00E257D0">
              <w:rPr>
                <w:noProof/>
                <w:webHidden/>
              </w:rPr>
              <w:tab/>
            </w:r>
            <w:r w:rsidR="00E257D0">
              <w:rPr>
                <w:noProof/>
                <w:webHidden/>
              </w:rPr>
              <w:fldChar w:fldCharType="begin"/>
            </w:r>
            <w:r w:rsidR="00E257D0">
              <w:rPr>
                <w:noProof/>
                <w:webHidden/>
              </w:rPr>
              <w:instrText xml:space="preserve"> PAGEREF _Toc416211896 \h </w:instrText>
            </w:r>
            <w:r w:rsidR="00E257D0">
              <w:rPr>
                <w:noProof/>
                <w:webHidden/>
              </w:rPr>
            </w:r>
            <w:r w:rsidR="00E257D0">
              <w:rPr>
                <w:noProof/>
                <w:webHidden/>
              </w:rPr>
              <w:fldChar w:fldCharType="separate"/>
            </w:r>
            <w:r w:rsidR="00E257D0">
              <w:rPr>
                <w:noProof/>
                <w:webHidden/>
              </w:rPr>
              <w:t>12</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7" w:history="1">
            <w:r w:rsidR="00E257D0" w:rsidRPr="0037542B">
              <w:rPr>
                <w:rStyle w:val="Hiperhivatkozs"/>
                <w:noProof/>
              </w:rPr>
              <w:t>2.3</w:t>
            </w:r>
            <w:r w:rsidR="00E257D0">
              <w:rPr>
                <w:rFonts w:eastAsiaTheme="minorEastAsia" w:cstheme="minorBidi"/>
                <w:noProof/>
                <w:lang w:val="en-US"/>
              </w:rPr>
              <w:tab/>
            </w:r>
            <w:r w:rsidR="00E257D0" w:rsidRPr="0037542B">
              <w:rPr>
                <w:rStyle w:val="Hiperhivatkozs"/>
                <w:noProof/>
              </w:rPr>
              <w:t>Trivago.hu</w:t>
            </w:r>
            <w:r w:rsidR="00E257D0">
              <w:rPr>
                <w:noProof/>
                <w:webHidden/>
              </w:rPr>
              <w:tab/>
            </w:r>
            <w:r w:rsidR="00E257D0">
              <w:rPr>
                <w:noProof/>
                <w:webHidden/>
              </w:rPr>
              <w:fldChar w:fldCharType="begin"/>
            </w:r>
            <w:r w:rsidR="00E257D0">
              <w:rPr>
                <w:noProof/>
                <w:webHidden/>
              </w:rPr>
              <w:instrText xml:space="preserve"> PAGEREF _Toc416211897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898" w:history="1">
            <w:r w:rsidR="00E257D0" w:rsidRPr="0037542B">
              <w:rPr>
                <w:rStyle w:val="Hiperhivatkozs"/>
                <w:noProof/>
              </w:rPr>
              <w:t>2.4</w:t>
            </w:r>
            <w:r w:rsidR="00E257D0">
              <w:rPr>
                <w:rFonts w:eastAsiaTheme="minorEastAsia" w:cstheme="minorBidi"/>
                <w:noProof/>
                <w:lang w:val="en-US"/>
              </w:rPr>
              <w:tab/>
            </w:r>
            <w:r w:rsidR="00E257D0" w:rsidRPr="0037542B">
              <w:rPr>
                <w:rStyle w:val="Hiperhivatkozs"/>
                <w:noProof/>
              </w:rPr>
              <w:t>Konklúzió</w:t>
            </w:r>
            <w:r w:rsidR="00E257D0">
              <w:rPr>
                <w:noProof/>
                <w:webHidden/>
              </w:rPr>
              <w:tab/>
            </w:r>
            <w:r w:rsidR="00E257D0">
              <w:rPr>
                <w:noProof/>
                <w:webHidden/>
              </w:rPr>
              <w:fldChar w:fldCharType="begin"/>
            </w:r>
            <w:r w:rsidR="00E257D0">
              <w:rPr>
                <w:noProof/>
                <w:webHidden/>
              </w:rPr>
              <w:instrText xml:space="preserve"> PAGEREF _Toc416211898 \h </w:instrText>
            </w:r>
            <w:r w:rsidR="00E257D0">
              <w:rPr>
                <w:noProof/>
                <w:webHidden/>
              </w:rPr>
            </w:r>
            <w:r w:rsidR="00E257D0">
              <w:rPr>
                <w:noProof/>
                <w:webHidden/>
              </w:rPr>
              <w:fldChar w:fldCharType="separate"/>
            </w:r>
            <w:r w:rsidR="00E257D0">
              <w:rPr>
                <w:noProof/>
                <w:webHidden/>
              </w:rPr>
              <w:t>13</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899" w:history="1">
            <w:r w:rsidR="00E257D0" w:rsidRPr="0037542B">
              <w:rPr>
                <w:rStyle w:val="Hiperhivatkozs"/>
                <w:noProof/>
              </w:rPr>
              <w:t>3</w:t>
            </w:r>
            <w:r w:rsidR="00E257D0">
              <w:rPr>
                <w:rFonts w:eastAsiaTheme="minorEastAsia" w:cstheme="minorBidi"/>
                <w:noProof/>
                <w:lang w:val="en-US"/>
              </w:rPr>
              <w:tab/>
            </w:r>
            <w:r w:rsidR="00E257D0" w:rsidRPr="0037542B">
              <w:rPr>
                <w:rStyle w:val="Hiperhivatkozs"/>
                <w:noProof/>
              </w:rPr>
              <w:t>Nemlineáris programozás</w:t>
            </w:r>
            <w:r w:rsidR="00E257D0">
              <w:rPr>
                <w:noProof/>
                <w:webHidden/>
              </w:rPr>
              <w:tab/>
            </w:r>
            <w:r w:rsidR="00E257D0">
              <w:rPr>
                <w:noProof/>
                <w:webHidden/>
              </w:rPr>
              <w:fldChar w:fldCharType="begin"/>
            </w:r>
            <w:r w:rsidR="00E257D0">
              <w:rPr>
                <w:noProof/>
                <w:webHidden/>
              </w:rPr>
              <w:instrText xml:space="preserve"> PAGEREF _Toc416211899 \h </w:instrText>
            </w:r>
            <w:r w:rsidR="00E257D0">
              <w:rPr>
                <w:noProof/>
                <w:webHidden/>
              </w:rPr>
            </w:r>
            <w:r w:rsidR="00E257D0">
              <w:rPr>
                <w:noProof/>
                <w:webHidden/>
              </w:rPr>
              <w:fldChar w:fldCharType="separate"/>
            </w:r>
            <w:r w:rsidR="00E257D0">
              <w:rPr>
                <w:noProof/>
                <w:webHidden/>
              </w:rPr>
              <w:t>14</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0" w:history="1">
            <w:r w:rsidR="00E257D0" w:rsidRPr="0037542B">
              <w:rPr>
                <w:rStyle w:val="Hiperhivatkozs"/>
                <w:noProof/>
              </w:rPr>
              <w:t>4</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_Toc416211900 \h </w:instrText>
            </w:r>
            <w:r w:rsidR="00E257D0">
              <w:rPr>
                <w:noProof/>
                <w:webHidden/>
              </w:rPr>
            </w:r>
            <w:r w:rsidR="00E257D0">
              <w:rPr>
                <w:noProof/>
                <w:webHidden/>
              </w:rPr>
              <w:fldChar w:fldCharType="separate"/>
            </w:r>
            <w:r w:rsidR="00E257D0">
              <w:rPr>
                <w:noProof/>
                <w:webHidden/>
              </w:rPr>
              <w:t>15</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01" w:history="1">
            <w:r w:rsidR="00E257D0" w:rsidRPr="0037542B">
              <w:rPr>
                <w:rStyle w:val="Hiperhivatkozs"/>
                <w:noProof/>
              </w:rPr>
              <w:t>5</w:t>
            </w:r>
            <w:r w:rsidR="00E257D0">
              <w:rPr>
                <w:rFonts w:eastAsiaTheme="minorEastAsia" w:cstheme="minorBidi"/>
                <w:noProof/>
                <w:lang w:val="en-US"/>
              </w:rPr>
              <w:tab/>
            </w:r>
            <w:r w:rsidR="00E257D0" w:rsidRPr="0037542B">
              <w:rPr>
                <w:rStyle w:val="Hiperhivatkozs"/>
                <w:noProof/>
              </w:rPr>
              <w:t>Specifikáció</w:t>
            </w:r>
            <w:r w:rsidR="00E257D0">
              <w:rPr>
                <w:noProof/>
                <w:webHidden/>
              </w:rPr>
              <w:tab/>
            </w:r>
            <w:r w:rsidR="00E257D0">
              <w:rPr>
                <w:noProof/>
                <w:webHidden/>
              </w:rPr>
              <w:fldChar w:fldCharType="begin"/>
            </w:r>
            <w:r w:rsidR="00E257D0">
              <w:rPr>
                <w:noProof/>
                <w:webHidden/>
              </w:rPr>
              <w:instrText xml:space="preserve"> PAGEREF _Toc416211901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2" w:history="1">
            <w:r w:rsidR="00E257D0" w:rsidRPr="0037542B">
              <w:rPr>
                <w:rStyle w:val="Hiperhivatkozs"/>
                <w:noProof/>
              </w:rPr>
              <w:t>5.1</w:t>
            </w:r>
            <w:r w:rsidR="00E257D0">
              <w:rPr>
                <w:rFonts w:eastAsiaTheme="minorEastAsia" w:cstheme="minorBidi"/>
                <w:noProof/>
                <w:lang w:val="en-US"/>
              </w:rPr>
              <w:tab/>
            </w:r>
            <w:r w:rsidR="00E257D0" w:rsidRPr="0037542B">
              <w:rPr>
                <w:rStyle w:val="Hiperhivatkozs"/>
                <w:noProof/>
              </w:rPr>
              <w:t>Szereplők</w:t>
            </w:r>
            <w:r w:rsidR="00E257D0">
              <w:rPr>
                <w:noProof/>
                <w:webHidden/>
              </w:rPr>
              <w:tab/>
            </w:r>
            <w:r w:rsidR="00E257D0">
              <w:rPr>
                <w:noProof/>
                <w:webHidden/>
              </w:rPr>
              <w:fldChar w:fldCharType="begin"/>
            </w:r>
            <w:r w:rsidR="00E257D0">
              <w:rPr>
                <w:noProof/>
                <w:webHidden/>
              </w:rPr>
              <w:instrText xml:space="preserve"> PAGEREF _Toc416211902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03" w:history="1">
            <w:r w:rsidR="00E257D0" w:rsidRPr="0037542B">
              <w:rPr>
                <w:rStyle w:val="Hiperhivatkozs"/>
                <w:noProof/>
              </w:rPr>
              <w:t>5.2</w:t>
            </w:r>
            <w:r w:rsidR="00E257D0">
              <w:rPr>
                <w:rFonts w:eastAsiaTheme="minorEastAsia" w:cstheme="minorBidi"/>
                <w:noProof/>
                <w:lang w:val="en-US"/>
              </w:rPr>
              <w:tab/>
            </w:r>
            <w:r w:rsidR="00E257D0" w:rsidRPr="0037542B">
              <w:rPr>
                <w:rStyle w:val="Hiperhivatkozs"/>
                <w:noProof/>
              </w:rPr>
              <w:t>Funkcionális követelmények</w:t>
            </w:r>
            <w:r w:rsidR="00E257D0">
              <w:rPr>
                <w:noProof/>
                <w:webHidden/>
              </w:rPr>
              <w:tab/>
            </w:r>
            <w:r w:rsidR="00E257D0">
              <w:rPr>
                <w:noProof/>
                <w:webHidden/>
              </w:rPr>
              <w:fldChar w:fldCharType="begin"/>
            </w:r>
            <w:r w:rsidR="00E257D0">
              <w:rPr>
                <w:noProof/>
                <w:webHidden/>
              </w:rPr>
              <w:instrText xml:space="preserve"> PAGEREF _Toc416211903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4" w:history="1">
            <w:r w:rsidR="00E257D0" w:rsidRPr="0037542B">
              <w:rPr>
                <w:rStyle w:val="Hiperhivatkozs"/>
                <w:noProof/>
              </w:rPr>
              <w:t>5.2.1</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_Toc416211904 \h </w:instrText>
            </w:r>
            <w:r w:rsidR="00E257D0">
              <w:rPr>
                <w:noProof/>
                <w:webHidden/>
              </w:rPr>
            </w:r>
            <w:r w:rsidR="00E257D0">
              <w:rPr>
                <w:noProof/>
                <w:webHidden/>
              </w:rPr>
              <w:fldChar w:fldCharType="separate"/>
            </w:r>
            <w:r w:rsidR="00E257D0">
              <w:rPr>
                <w:noProof/>
                <w:webHidden/>
              </w:rPr>
              <w:t>16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5" w:history="1">
            <w:r w:rsidR="00E257D0" w:rsidRPr="0037542B">
              <w:rPr>
                <w:rStyle w:val="Hiperhivatkozs"/>
                <w:noProof/>
              </w:rPr>
              <w:t>5.2.2</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_Toc416211905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6" w:history="1">
            <w:r w:rsidR="00E257D0" w:rsidRPr="0037542B">
              <w:rPr>
                <w:rStyle w:val="Hiperhivatkozs"/>
                <w:noProof/>
              </w:rPr>
              <w:t>5.2.3</w:t>
            </w:r>
            <w:r w:rsidR="00E257D0">
              <w:rPr>
                <w:rFonts w:eastAsiaTheme="minorEastAsia" w:cstheme="minorBidi"/>
                <w:noProof/>
                <w:lang w:val="en-US"/>
              </w:rPr>
              <w:tab/>
            </w:r>
            <w:r w:rsidR="00E257D0" w:rsidRPr="0037542B">
              <w:rPr>
                <w:rStyle w:val="Hiperhivatkozs"/>
                <w:noProof/>
              </w:rPr>
              <w:t>Értékelés</w:t>
            </w:r>
            <w:r w:rsidR="00E257D0">
              <w:rPr>
                <w:noProof/>
                <w:webHidden/>
              </w:rPr>
              <w:tab/>
            </w:r>
            <w:r w:rsidR="00E257D0">
              <w:rPr>
                <w:noProof/>
                <w:webHidden/>
              </w:rPr>
              <w:fldChar w:fldCharType="begin"/>
            </w:r>
            <w:r w:rsidR="00E257D0">
              <w:rPr>
                <w:noProof/>
                <w:webHidden/>
              </w:rPr>
              <w:instrText xml:space="preserve"> PAGEREF _Toc416211906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7" w:history="1">
            <w:r w:rsidR="00E257D0" w:rsidRPr="0037542B">
              <w:rPr>
                <w:rStyle w:val="Hiperhivatkozs"/>
                <w:noProof/>
              </w:rPr>
              <w:t>5.2.4</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_Toc416211907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8" w:history="1">
            <w:r w:rsidR="00E257D0" w:rsidRPr="0037542B">
              <w:rPr>
                <w:rStyle w:val="Hiperhivatkozs"/>
                <w:noProof/>
              </w:rPr>
              <w:t>5.2.5</w:t>
            </w:r>
            <w:r w:rsidR="00E257D0">
              <w:rPr>
                <w:rFonts w:eastAsiaTheme="minorEastAsia" w:cstheme="minorBidi"/>
                <w:noProof/>
                <w:lang w:val="en-US"/>
              </w:rPr>
              <w:tab/>
            </w:r>
            <w:r w:rsidR="00E257D0" w:rsidRPr="0037542B">
              <w:rPr>
                <w:rStyle w:val="Hiperhivatkozs"/>
                <w:noProof/>
              </w:rPr>
              <w:t>Törzsadatok</w:t>
            </w:r>
            <w:r w:rsidR="00E257D0">
              <w:rPr>
                <w:noProof/>
                <w:webHidden/>
              </w:rPr>
              <w:tab/>
            </w:r>
            <w:r w:rsidR="00E257D0">
              <w:rPr>
                <w:noProof/>
                <w:webHidden/>
              </w:rPr>
              <w:fldChar w:fldCharType="begin"/>
            </w:r>
            <w:r w:rsidR="00E257D0">
              <w:rPr>
                <w:noProof/>
                <w:webHidden/>
              </w:rPr>
              <w:instrText xml:space="preserve"> PAGEREF _Toc416211908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09" w:history="1">
            <w:r w:rsidR="00E257D0" w:rsidRPr="0037542B">
              <w:rPr>
                <w:rStyle w:val="Hiperhivatkozs"/>
                <w:noProof/>
              </w:rPr>
              <w:t>5.2.6</w:t>
            </w:r>
            <w:r w:rsidR="00E257D0">
              <w:rPr>
                <w:rFonts w:eastAsiaTheme="minorEastAsia" w:cstheme="minorBidi"/>
                <w:noProof/>
                <w:lang w:val="en-US"/>
              </w:rPr>
              <w:tab/>
            </w:r>
            <w:r w:rsidR="00E257D0" w:rsidRPr="0037542B">
              <w:rPr>
                <w:rStyle w:val="Hiperhivatkozs"/>
                <w:noProof/>
              </w:rPr>
              <w:t>Tartós címek</w:t>
            </w:r>
            <w:r w:rsidR="00E257D0">
              <w:rPr>
                <w:noProof/>
                <w:webHidden/>
              </w:rPr>
              <w:tab/>
            </w:r>
            <w:r w:rsidR="00E257D0">
              <w:rPr>
                <w:noProof/>
                <w:webHidden/>
              </w:rPr>
              <w:fldChar w:fldCharType="begin"/>
            </w:r>
            <w:r w:rsidR="00E257D0">
              <w:rPr>
                <w:noProof/>
                <w:webHidden/>
              </w:rPr>
              <w:instrText xml:space="preserve"> PAGEREF _Toc416211909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0" w:history="1">
            <w:r w:rsidR="00E257D0" w:rsidRPr="0037542B">
              <w:rPr>
                <w:rStyle w:val="Hiperhivatkozs"/>
                <w:noProof/>
              </w:rPr>
              <w:t>5.3</w:t>
            </w:r>
            <w:r w:rsidR="00E257D0">
              <w:rPr>
                <w:rFonts w:eastAsiaTheme="minorEastAsia" w:cstheme="minorBidi"/>
                <w:noProof/>
                <w:lang w:val="en-US"/>
              </w:rPr>
              <w:tab/>
            </w:r>
            <w:r w:rsidR="00E257D0" w:rsidRPr="0037542B">
              <w:rPr>
                <w:rStyle w:val="Hiperhivatkozs"/>
                <w:noProof/>
              </w:rPr>
              <w:t>Célcsoport</w:t>
            </w:r>
            <w:r w:rsidR="00E257D0">
              <w:rPr>
                <w:noProof/>
                <w:webHidden/>
              </w:rPr>
              <w:tab/>
            </w:r>
            <w:r w:rsidR="00E257D0">
              <w:rPr>
                <w:noProof/>
                <w:webHidden/>
              </w:rPr>
              <w:fldChar w:fldCharType="begin"/>
            </w:r>
            <w:r w:rsidR="00E257D0">
              <w:rPr>
                <w:noProof/>
                <w:webHidden/>
              </w:rPr>
              <w:instrText xml:space="preserve"> PAGEREF _Toc416211910 \h </w:instrText>
            </w:r>
            <w:r w:rsidR="00E257D0">
              <w:rPr>
                <w:noProof/>
                <w:webHidden/>
              </w:rPr>
            </w:r>
            <w:r w:rsidR="00E257D0">
              <w:rPr>
                <w:noProof/>
                <w:webHidden/>
              </w:rPr>
              <w:fldChar w:fldCharType="separate"/>
            </w:r>
            <w:r w:rsidR="00E257D0">
              <w:rPr>
                <w:noProof/>
                <w:webHidden/>
              </w:rPr>
              <w:t>17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11" w:history="1">
            <w:r w:rsidR="00E257D0" w:rsidRPr="0037542B">
              <w:rPr>
                <w:rStyle w:val="Hiperhivatkozs"/>
                <w:noProof/>
              </w:rPr>
              <w:t>6</w:t>
            </w:r>
            <w:r w:rsidR="00E257D0">
              <w:rPr>
                <w:rFonts w:eastAsiaTheme="minorEastAsia" w:cstheme="minorBidi"/>
                <w:noProof/>
                <w:lang w:val="en-US"/>
              </w:rPr>
              <w:tab/>
            </w:r>
            <w:r w:rsidR="00E257D0" w:rsidRPr="0037542B">
              <w:rPr>
                <w:rStyle w:val="Hiperhivatkozs"/>
                <w:noProof/>
              </w:rPr>
              <w:t>Tervezés</w:t>
            </w:r>
            <w:r w:rsidR="00E257D0">
              <w:rPr>
                <w:noProof/>
                <w:webHidden/>
              </w:rPr>
              <w:tab/>
            </w:r>
            <w:r w:rsidR="00E257D0">
              <w:rPr>
                <w:noProof/>
                <w:webHidden/>
              </w:rPr>
              <w:fldChar w:fldCharType="begin"/>
            </w:r>
            <w:r w:rsidR="00E257D0">
              <w:rPr>
                <w:noProof/>
                <w:webHidden/>
              </w:rPr>
              <w:instrText xml:space="preserve"> PAGEREF _Toc416211911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2" w:history="1">
            <w:r w:rsidR="00E257D0" w:rsidRPr="0037542B">
              <w:rPr>
                <w:rStyle w:val="Hiperhivatkozs"/>
                <w:noProof/>
              </w:rPr>
              <w:t>6.1</w:t>
            </w:r>
            <w:r w:rsidR="00E257D0">
              <w:rPr>
                <w:rFonts w:eastAsiaTheme="minorEastAsia" w:cstheme="minorBidi"/>
                <w:noProof/>
                <w:lang w:val="en-US"/>
              </w:rPr>
              <w:tab/>
            </w:r>
            <w:r w:rsidR="00E257D0" w:rsidRPr="0037542B">
              <w:rPr>
                <w:rStyle w:val="Hiperhivatkozs"/>
                <w:noProof/>
              </w:rPr>
              <w:t>A rendszerben megjelenő fő folyamatok</w:t>
            </w:r>
            <w:r w:rsidR="00E257D0">
              <w:rPr>
                <w:noProof/>
                <w:webHidden/>
              </w:rPr>
              <w:tab/>
            </w:r>
            <w:r w:rsidR="00E257D0">
              <w:rPr>
                <w:noProof/>
                <w:webHidden/>
              </w:rPr>
              <w:fldChar w:fldCharType="begin"/>
            </w:r>
            <w:r w:rsidR="00E257D0">
              <w:rPr>
                <w:noProof/>
                <w:webHidden/>
              </w:rPr>
              <w:instrText xml:space="preserve"> PAGEREF _Toc416211912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3" w:history="1">
            <w:r w:rsidR="00E257D0" w:rsidRPr="0037542B">
              <w:rPr>
                <w:rStyle w:val="Hiperhivatkozs"/>
                <w:noProof/>
              </w:rPr>
              <w:t>6.1.1</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_Toc416211913 \h </w:instrText>
            </w:r>
            <w:r w:rsidR="00E257D0">
              <w:rPr>
                <w:noProof/>
                <w:webHidden/>
              </w:rPr>
            </w:r>
            <w:r w:rsidR="00E257D0">
              <w:rPr>
                <w:noProof/>
                <w:webHidden/>
              </w:rPr>
              <w:fldChar w:fldCharType="separate"/>
            </w:r>
            <w:r w:rsidR="00E257D0">
              <w:rPr>
                <w:noProof/>
                <w:webHidden/>
              </w:rPr>
              <w:t>19</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4" w:history="1">
            <w:r w:rsidR="00E257D0" w:rsidRPr="0037542B">
              <w:rPr>
                <w:rStyle w:val="Hiperhivatkozs"/>
                <w:noProof/>
              </w:rPr>
              <w:t>6.1.2</w:t>
            </w:r>
            <w:r w:rsidR="00E257D0">
              <w:rPr>
                <w:rFonts w:eastAsiaTheme="minorEastAsia" w:cstheme="minorBidi"/>
                <w:noProof/>
                <w:lang w:val="en-US"/>
              </w:rPr>
              <w:tab/>
            </w:r>
            <w:r w:rsidR="00E257D0" w:rsidRPr="0037542B">
              <w:rPr>
                <w:rStyle w:val="Hiperhivatkozs"/>
                <w:noProof/>
              </w:rPr>
              <w:t>Foglalás visszaigazolás</w:t>
            </w:r>
            <w:r w:rsidR="00E257D0">
              <w:rPr>
                <w:noProof/>
                <w:webHidden/>
              </w:rPr>
              <w:tab/>
            </w:r>
            <w:r w:rsidR="00E257D0">
              <w:rPr>
                <w:noProof/>
                <w:webHidden/>
              </w:rPr>
              <w:fldChar w:fldCharType="begin"/>
            </w:r>
            <w:r w:rsidR="00E257D0">
              <w:rPr>
                <w:noProof/>
                <w:webHidden/>
              </w:rPr>
              <w:instrText xml:space="preserve"> PAGEREF _Toc416211914 \h </w:instrText>
            </w:r>
            <w:r w:rsidR="00E257D0">
              <w:rPr>
                <w:noProof/>
                <w:webHidden/>
              </w:rPr>
            </w:r>
            <w:r w:rsidR="00E257D0">
              <w:rPr>
                <w:noProof/>
                <w:webHidden/>
              </w:rPr>
              <w:fldChar w:fldCharType="separate"/>
            </w:r>
            <w:r w:rsidR="00E257D0">
              <w:rPr>
                <w:noProof/>
                <w:webHidden/>
              </w:rPr>
              <w:t>20</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5" w:history="1">
            <w:r w:rsidR="00E257D0" w:rsidRPr="0037542B">
              <w:rPr>
                <w:rStyle w:val="Hiperhivatkozs"/>
                <w:noProof/>
              </w:rPr>
              <w:t>6.1.3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_Toc416211915 \h </w:instrText>
            </w:r>
            <w:r w:rsidR="00E257D0">
              <w:rPr>
                <w:noProof/>
                <w:webHidden/>
              </w:rPr>
            </w:r>
            <w:r w:rsidR="00E257D0">
              <w:rPr>
                <w:noProof/>
                <w:webHidden/>
              </w:rPr>
              <w:fldChar w:fldCharType="separate"/>
            </w:r>
            <w:r w:rsidR="00E257D0">
              <w:rPr>
                <w:noProof/>
                <w:webHidden/>
              </w:rPr>
              <w:t>21</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16" w:history="1">
            <w:r w:rsidR="00E257D0" w:rsidRPr="0037542B">
              <w:rPr>
                <w:rStyle w:val="Hiperhivatkozs"/>
                <w:noProof/>
              </w:rPr>
              <w:t>6.2</w:t>
            </w:r>
            <w:r w:rsidR="00E257D0">
              <w:rPr>
                <w:rFonts w:eastAsiaTheme="minorEastAsia" w:cstheme="minorBidi"/>
                <w:noProof/>
                <w:lang w:val="en-US"/>
              </w:rPr>
              <w:tab/>
            </w:r>
            <w:r w:rsidR="00E257D0" w:rsidRPr="0037542B">
              <w:rPr>
                <w:rStyle w:val="Hiperhivatkozs"/>
                <w:noProof/>
              </w:rPr>
              <w:t>Nemlineáris programozási modell</w:t>
            </w:r>
            <w:r w:rsidR="00E257D0">
              <w:rPr>
                <w:noProof/>
                <w:webHidden/>
              </w:rPr>
              <w:tab/>
            </w:r>
            <w:r w:rsidR="00E257D0">
              <w:rPr>
                <w:noProof/>
                <w:webHidden/>
              </w:rPr>
              <w:fldChar w:fldCharType="begin"/>
            </w:r>
            <w:r w:rsidR="00E257D0">
              <w:rPr>
                <w:noProof/>
                <w:webHidden/>
              </w:rPr>
              <w:instrText xml:space="preserve"> PAGEREF _Toc416211916 \h </w:instrText>
            </w:r>
            <w:r w:rsidR="00E257D0">
              <w:rPr>
                <w:noProof/>
                <w:webHidden/>
              </w:rPr>
            </w:r>
            <w:r w:rsidR="00E257D0">
              <w:rPr>
                <w:noProof/>
                <w:webHidden/>
              </w:rPr>
              <w:fldChar w:fldCharType="separate"/>
            </w:r>
            <w:r w:rsidR="00E257D0">
              <w:rPr>
                <w:noProof/>
                <w:webHidden/>
              </w:rPr>
              <w:t>22</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7" w:history="1">
            <w:r w:rsidR="00E257D0" w:rsidRPr="0037542B">
              <w:rPr>
                <w:rStyle w:val="Hiperhivatkozs"/>
                <w:noProof/>
              </w:rPr>
              <w:t>6.2.1</w:t>
            </w:r>
            <w:r w:rsidR="00E257D0">
              <w:rPr>
                <w:rFonts w:eastAsiaTheme="minorEastAsia" w:cstheme="minorBidi"/>
                <w:noProof/>
                <w:lang w:val="en-US"/>
              </w:rPr>
              <w:tab/>
            </w:r>
            <w:r w:rsidR="00E257D0" w:rsidRPr="0037542B">
              <w:rPr>
                <w:rStyle w:val="Hiperhivatkozs"/>
                <w:noProof/>
              </w:rPr>
              <w:t>Olcsó modell</w:t>
            </w:r>
            <w:r w:rsidR="00E257D0">
              <w:rPr>
                <w:noProof/>
                <w:webHidden/>
              </w:rPr>
              <w:tab/>
            </w:r>
            <w:r w:rsidR="00E257D0">
              <w:rPr>
                <w:noProof/>
                <w:webHidden/>
              </w:rPr>
              <w:fldChar w:fldCharType="begin"/>
            </w:r>
            <w:r w:rsidR="00E257D0">
              <w:rPr>
                <w:noProof/>
                <w:webHidden/>
              </w:rPr>
              <w:instrText xml:space="preserve"> PAGEREF _Toc416211917 \h </w:instrText>
            </w:r>
            <w:r w:rsidR="00E257D0">
              <w:rPr>
                <w:noProof/>
                <w:webHidden/>
              </w:rPr>
            </w:r>
            <w:r w:rsidR="00E257D0">
              <w:rPr>
                <w:noProof/>
                <w:webHidden/>
              </w:rPr>
              <w:fldChar w:fldCharType="separate"/>
            </w:r>
            <w:r w:rsidR="00E257D0">
              <w:rPr>
                <w:noProof/>
                <w:webHidden/>
              </w:rPr>
              <w:t>25</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8" w:history="1">
            <w:r w:rsidR="00E257D0" w:rsidRPr="0037542B">
              <w:rPr>
                <w:rStyle w:val="Hiperhivatkozs"/>
                <w:noProof/>
              </w:rPr>
              <w:t>6.2.2</w:t>
            </w:r>
            <w:r w:rsidR="00E257D0">
              <w:rPr>
                <w:rFonts w:eastAsiaTheme="minorEastAsia" w:cstheme="minorBidi"/>
                <w:noProof/>
                <w:lang w:val="en-US"/>
              </w:rPr>
              <w:tab/>
            </w:r>
            <w:r w:rsidR="00E257D0" w:rsidRPr="0037542B">
              <w:rPr>
                <w:rStyle w:val="Hiperhivatkozs"/>
                <w:noProof/>
              </w:rPr>
              <w:t>Közeli modell</w:t>
            </w:r>
            <w:r w:rsidR="00E257D0">
              <w:rPr>
                <w:noProof/>
                <w:webHidden/>
              </w:rPr>
              <w:tab/>
            </w:r>
            <w:r w:rsidR="00E257D0">
              <w:rPr>
                <w:noProof/>
                <w:webHidden/>
              </w:rPr>
              <w:fldChar w:fldCharType="begin"/>
            </w:r>
            <w:r w:rsidR="00E257D0">
              <w:rPr>
                <w:noProof/>
                <w:webHidden/>
              </w:rPr>
              <w:instrText xml:space="preserve"> PAGEREF _Toc416211918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19" w:history="1">
            <w:r w:rsidR="00E257D0" w:rsidRPr="0037542B">
              <w:rPr>
                <w:rStyle w:val="Hiperhivatkozs"/>
                <w:noProof/>
              </w:rPr>
              <w:t>6.2.3</w:t>
            </w:r>
            <w:r w:rsidR="00E257D0">
              <w:rPr>
                <w:rFonts w:eastAsiaTheme="minorEastAsia" w:cstheme="minorBidi"/>
                <w:noProof/>
                <w:lang w:val="en-US"/>
              </w:rPr>
              <w:tab/>
            </w:r>
            <w:r w:rsidR="00E257D0" w:rsidRPr="0037542B">
              <w:rPr>
                <w:rStyle w:val="Hiperhivatkozs"/>
                <w:noProof/>
              </w:rPr>
              <w:t>Olcsó és közeli modell</w:t>
            </w:r>
            <w:r w:rsidR="00E257D0">
              <w:rPr>
                <w:noProof/>
                <w:webHidden/>
              </w:rPr>
              <w:tab/>
            </w:r>
            <w:r w:rsidR="00E257D0">
              <w:rPr>
                <w:noProof/>
                <w:webHidden/>
              </w:rPr>
              <w:fldChar w:fldCharType="begin"/>
            </w:r>
            <w:r w:rsidR="00E257D0">
              <w:rPr>
                <w:noProof/>
                <w:webHidden/>
              </w:rPr>
              <w:instrText xml:space="preserve"> PAGEREF _Toc416211919 \h </w:instrText>
            </w:r>
            <w:r w:rsidR="00E257D0">
              <w:rPr>
                <w:noProof/>
                <w:webHidden/>
              </w:rPr>
            </w:r>
            <w:r w:rsidR="00E257D0">
              <w:rPr>
                <w:noProof/>
                <w:webHidden/>
              </w:rPr>
              <w:fldChar w:fldCharType="separate"/>
            </w:r>
            <w:r w:rsidR="00E257D0">
              <w:rPr>
                <w:noProof/>
                <w:webHidden/>
              </w:rPr>
              <w:t>26</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0" w:history="1">
            <w:r w:rsidR="00E257D0" w:rsidRPr="0037542B">
              <w:rPr>
                <w:rStyle w:val="Hiperhivatkozs"/>
                <w:noProof/>
              </w:rPr>
              <w:t>6.3</w:t>
            </w:r>
            <w:r w:rsidR="00E257D0">
              <w:rPr>
                <w:rFonts w:eastAsiaTheme="minorEastAsia" w:cstheme="minorBidi"/>
                <w:noProof/>
                <w:lang w:val="en-US"/>
              </w:rPr>
              <w:tab/>
            </w:r>
            <w:r w:rsidR="00E257D0" w:rsidRPr="0037542B">
              <w:rPr>
                <w:rStyle w:val="Hiperhivatkozs"/>
                <w:noProof/>
              </w:rPr>
              <w:t>Adatbázis tervezet</w:t>
            </w:r>
            <w:r w:rsidR="00E257D0">
              <w:rPr>
                <w:noProof/>
                <w:webHidden/>
              </w:rPr>
              <w:tab/>
            </w:r>
            <w:r w:rsidR="00E257D0">
              <w:rPr>
                <w:noProof/>
                <w:webHidden/>
              </w:rPr>
              <w:fldChar w:fldCharType="begin"/>
            </w:r>
            <w:r w:rsidR="00E257D0">
              <w:rPr>
                <w:noProof/>
                <w:webHidden/>
              </w:rPr>
              <w:instrText xml:space="preserve"> PAGEREF _Toc416211920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1" w:history="1">
            <w:r w:rsidR="00E257D0" w:rsidRPr="0037542B">
              <w:rPr>
                <w:rStyle w:val="Hiperhivatkozs"/>
                <w:noProof/>
              </w:rPr>
              <w:t>6.4</w:t>
            </w:r>
            <w:r w:rsidR="00E257D0">
              <w:rPr>
                <w:rFonts w:eastAsiaTheme="minorEastAsia" w:cstheme="minorBidi"/>
                <w:noProof/>
                <w:lang w:val="en-US"/>
              </w:rPr>
              <w:tab/>
            </w:r>
            <w:r w:rsidR="00E257D0" w:rsidRPr="0037542B">
              <w:rPr>
                <w:rStyle w:val="Hiperhivatkozs"/>
                <w:noProof/>
              </w:rPr>
              <w:t>Technológia</w:t>
            </w:r>
            <w:r w:rsidR="00E257D0">
              <w:rPr>
                <w:noProof/>
                <w:webHidden/>
              </w:rPr>
              <w:tab/>
            </w:r>
            <w:r w:rsidR="00E257D0">
              <w:rPr>
                <w:noProof/>
                <w:webHidden/>
              </w:rPr>
              <w:fldChar w:fldCharType="begin"/>
            </w:r>
            <w:r w:rsidR="00E257D0">
              <w:rPr>
                <w:noProof/>
                <w:webHidden/>
              </w:rPr>
              <w:instrText xml:space="preserve"> PAGEREF _Toc416211921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2" w:history="1">
            <w:r w:rsidR="00E257D0" w:rsidRPr="0037542B">
              <w:rPr>
                <w:rStyle w:val="Hiperhivatkozs"/>
                <w:noProof/>
              </w:rPr>
              <w:t>6.4.1</w:t>
            </w:r>
            <w:r w:rsidR="00E257D0">
              <w:rPr>
                <w:rFonts w:eastAsiaTheme="minorEastAsia" w:cstheme="minorBidi"/>
                <w:noProof/>
                <w:lang w:val="en-US"/>
              </w:rPr>
              <w:tab/>
            </w:r>
            <w:r w:rsidR="00E257D0" w:rsidRPr="0037542B">
              <w:rPr>
                <w:rStyle w:val="Hiperhivatkozs"/>
                <w:noProof/>
              </w:rPr>
              <w:t>Ruby on Rails</w:t>
            </w:r>
            <w:r w:rsidR="00E257D0">
              <w:rPr>
                <w:noProof/>
                <w:webHidden/>
              </w:rPr>
              <w:tab/>
            </w:r>
            <w:r w:rsidR="00E257D0">
              <w:rPr>
                <w:noProof/>
                <w:webHidden/>
              </w:rPr>
              <w:fldChar w:fldCharType="begin"/>
            </w:r>
            <w:r w:rsidR="00E257D0">
              <w:rPr>
                <w:noProof/>
                <w:webHidden/>
              </w:rPr>
              <w:instrText xml:space="preserve"> PAGEREF _Toc416211922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3" w:history="1">
            <w:r w:rsidR="00E257D0" w:rsidRPr="0037542B">
              <w:rPr>
                <w:rStyle w:val="Hiperhivatkozs"/>
                <w:noProof/>
              </w:rPr>
              <w:t>6.4.2</w:t>
            </w:r>
            <w:r w:rsidR="00E257D0">
              <w:rPr>
                <w:rFonts w:eastAsiaTheme="minorEastAsia" w:cstheme="minorBidi"/>
                <w:noProof/>
                <w:lang w:val="en-US"/>
              </w:rPr>
              <w:tab/>
            </w:r>
            <w:r w:rsidR="00E257D0" w:rsidRPr="0037542B">
              <w:rPr>
                <w:rStyle w:val="Hiperhivatkozs"/>
                <w:noProof/>
              </w:rPr>
              <w:t>PostgreSQL</w:t>
            </w:r>
            <w:r w:rsidR="00E257D0">
              <w:rPr>
                <w:noProof/>
                <w:webHidden/>
              </w:rPr>
              <w:tab/>
            </w:r>
            <w:r w:rsidR="00E257D0">
              <w:rPr>
                <w:noProof/>
                <w:webHidden/>
              </w:rPr>
              <w:fldChar w:fldCharType="begin"/>
            </w:r>
            <w:r w:rsidR="00E257D0">
              <w:rPr>
                <w:noProof/>
                <w:webHidden/>
              </w:rPr>
              <w:instrText xml:space="preserve"> PAGEREF _Toc416211923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4" w:history="1">
            <w:r w:rsidR="00E257D0" w:rsidRPr="0037542B">
              <w:rPr>
                <w:rStyle w:val="Hiperhivatkozs"/>
                <w:noProof/>
              </w:rPr>
              <w:t>6.4.3</w:t>
            </w:r>
            <w:r w:rsidR="00E257D0">
              <w:rPr>
                <w:rFonts w:eastAsiaTheme="minorEastAsia" w:cstheme="minorBidi"/>
                <w:noProof/>
                <w:lang w:val="en-US"/>
              </w:rPr>
              <w:tab/>
            </w:r>
            <w:r w:rsidR="00E257D0" w:rsidRPr="0037542B">
              <w:rPr>
                <w:rStyle w:val="Hiperhivatkozs"/>
                <w:noProof/>
              </w:rPr>
              <w:t>AMPL</w:t>
            </w:r>
            <w:r w:rsidR="00E257D0">
              <w:rPr>
                <w:noProof/>
                <w:webHidden/>
              </w:rPr>
              <w:tab/>
            </w:r>
            <w:r w:rsidR="00E257D0">
              <w:rPr>
                <w:noProof/>
                <w:webHidden/>
              </w:rPr>
              <w:fldChar w:fldCharType="begin"/>
            </w:r>
            <w:r w:rsidR="00E257D0">
              <w:rPr>
                <w:noProof/>
                <w:webHidden/>
              </w:rPr>
              <w:instrText xml:space="preserve"> PAGEREF _Toc416211924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5" w:history="1">
            <w:r w:rsidR="00E257D0" w:rsidRPr="0037542B">
              <w:rPr>
                <w:rStyle w:val="Hiperhivatkozs"/>
                <w:noProof/>
              </w:rPr>
              <w:t>6.4.4</w:t>
            </w:r>
            <w:r w:rsidR="00E257D0">
              <w:rPr>
                <w:rFonts w:eastAsiaTheme="minorEastAsia" w:cstheme="minorBidi"/>
                <w:noProof/>
                <w:lang w:val="en-US"/>
              </w:rPr>
              <w:tab/>
            </w:r>
            <w:r w:rsidR="00E257D0" w:rsidRPr="0037542B">
              <w:rPr>
                <w:rStyle w:val="Hiperhivatkozs"/>
                <w:noProof/>
              </w:rPr>
              <w:t>Bonmin</w:t>
            </w:r>
            <w:r w:rsidR="00E257D0">
              <w:rPr>
                <w:noProof/>
                <w:webHidden/>
              </w:rPr>
              <w:tab/>
            </w:r>
            <w:r w:rsidR="00E257D0">
              <w:rPr>
                <w:noProof/>
                <w:webHidden/>
              </w:rPr>
              <w:fldChar w:fldCharType="begin"/>
            </w:r>
            <w:r w:rsidR="00E257D0">
              <w:rPr>
                <w:noProof/>
                <w:webHidden/>
              </w:rPr>
              <w:instrText xml:space="preserve"> PAGEREF _Toc416211925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6" w:history="1">
            <w:r w:rsidR="00E257D0" w:rsidRPr="0037542B">
              <w:rPr>
                <w:rStyle w:val="Hiperhivatkozs"/>
                <w:noProof/>
              </w:rPr>
              <w:t>6.4.5</w:t>
            </w:r>
            <w:r w:rsidR="00E257D0">
              <w:rPr>
                <w:rFonts w:eastAsiaTheme="minorEastAsia" w:cstheme="minorBidi"/>
                <w:noProof/>
                <w:lang w:val="en-US"/>
              </w:rPr>
              <w:tab/>
            </w:r>
            <w:r w:rsidR="00E257D0" w:rsidRPr="0037542B">
              <w:rPr>
                <w:rStyle w:val="Hiperhivatkozs"/>
                <w:noProof/>
              </w:rPr>
              <w:t>HTML, CSS, Javascript</w:t>
            </w:r>
            <w:r w:rsidR="00E257D0">
              <w:rPr>
                <w:noProof/>
                <w:webHidden/>
              </w:rPr>
              <w:tab/>
            </w:r>
            <w:r w:rsidR="00E257D0">
              <w:rPr>
                <w:noProof/>
                <w:webHidden/>
              </w:rPr>
              <w:fldChar w:fldCharType="begin"/>
            </w:r>
            <w:r w:rsidR="00E257D0">
              <w:rPr>
                <w:noProof/>
                <w:webHidden/>
              </w:rPr>
              <w:instrText xml:space="preserve"> PAGEREF _Toc416211926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3"/>
            <w:tabs>
              <w:tab w:val="left" w:pos="1320"/>
              <w:tab w:val="right" w:leader="dot" w:pos="8261"/>
            </w:tabs>
            <w:rPr>
              <w:rFonts w:eastAsiaTheme="minorEastAsia" w:cstheme="minorBidi"/>
              <w:noProof/>
              <w:lang w:val="en-US"/>
            </w:rPr>
          </w:pPr>
          <w:hyperlink w:anchor="_Toc416211927" w:history="1">
            <w:r w:rsidR="00E257D0" w:rsidRPr="0037542B">
              <w:rPr>
                <w:rStyle w:val="Hiperhivatkozs"/>
                <w:noProof/>
              </w:rPr>
              <w:t>6.4.6</w:t>
            </w:r>
            <w:r w:rsidR="00E257D0">
              <w:rPr>
                <w:rFonts w:eastAsiaTheme="minorEastAsia" w:cstheme="minorBidi"/>
                <w:noProof/>
                <w:lang w:val="en-US"/>
              </w:rPr>
              <w:tab/>
            </w:r>
            <w:r w:rsidR="00E257D0" w:rsidRPr="0037542B">
              <w:rPr>
                <w:rStyle w:val="Hiperhivatkozs"/>
                <w:noProof/>
              </w:rPr>
              <w:t>Gems…</w:t>
            </w:r>
            <w:r w:rsidR="00E257D0">
              <w:rPr>
                <w:noProof/>
                <w:webHidden/>
              </w:rPr>
              <w:tab/>
            </w:r>
            <w:r w:rsidR="00E257D0">
              <w:rPr>
                <w:noProof/>
                <w:webHidden/>
              </w:rPr>
              <w:fldChar w:fldCharType="begin"/>
            </w:r>
            <w:r w:rsidR="00E257D0">
              <w:rPr>
                <w:noProof/>
                <w:webHidden/>
              </w:rPr>
              <w:instrText xml:space="preserve"> PAGEREF _Toc416211927 \h </w:instrText>
            </w:r>
            <w:r w:rsidR="00E257D0">
              <w:rPr>
                <w:noProof/>
                <w:webHidden/>
              </w:rPr>
            </w:r>
            <w:r w:rsidR="00E257D0">
              <w:rPr>
                <w:noProof/>
                <w:webHidden/>
              </w:rPr>
              <w:fldChar w:fldCharType="separate"/>
            </w:r>
            <w:r w:rsidR="00E257D0">
              <w:rPr>
                <w:noProof/>
                <w:webHidden/>
              </w:rPr>
              <w:t>27</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28" w:history="1">
            <w:r w:rsidR="00E257D0" w:rsidRPr="0037542B">
              <w:rPr>
                <w:rStyle w:val="Hiperhivatkozs"/>
                <w:noProof/>
              </w:rPr>
              <w:t>7</w:t>
            </w:r>
            <w:r w:rsidR="00E257D0">
              <w:rPr>
                <w:rFonts w:eastAsiaTheme="minorEastAsia" w:cstheme="minorBidi"/>
                <w:noProof/>
                <w:lang w:val="en-US"/>
              </w:rPr>
              <w:tab/>
            </w:r>
            <w:r w:rsidR="00E257D0" w:rsidRPr="0037542B">
              <w:rPr>
                <w:rStyle w:val="Hiperhivatkozs"/>
                <w:noProof/>
              </w:rPr>
              <w:t>Megvalósítás</w:t>
            </w:r>
            <w:r w:rsidR="00E257D0">
              <w:rPr>
                <w:noProof/>
                <w:webHidden/>
              </w:rPr>
              <w:tab/>
            </w:r>
            <w:r w:rsidR="00E257D0">
              <w:rPr>
                <w:noProof/>
                <w:webHidden/>
              </w:rPr>
              <w:fldChar w:fldCharType="begin"/>
            </w:r>
            <w:r w:rsidR="00E257D0">
              <w:rPr>
                <w:noProof/>
                <w:webHidden/>
              </w:rPr>
              <w:instrText xml:space="preserve"> PAGEREF _Toc416211928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29" w:history="1">
            <w:r w:rsidR="00E257D0" w:rsidRPr="0037542B">
              <w:rPr>
                <w:rStyle w:val="Hiperhivatkozs"/>
                <w:noProof/>
              </w:rPr>
              <w:t>7.1</w:t>
            </w:r>
            <w:r w:rsidR="00E257D0">
              <w:rPr>
                <w:rFonts w:eastAsiaTheme="minorEastAsia" w:cstheme="minorBidi"/>
                <w:noProof/>
                <w:lang w:val="en-US"/>
              </w:rPr>
              <w:tab/>
            </w:r>
            <w:r w:rsidR="00E257D0" w:rsidRPr="0037542B">
              <w:rPr>
                <w:rStyle w:val="Hiperhivatkozs"/>
                <w:noProof/>
              </w:rPr>
              <w:t>Autentikáció és autorizáció</w:t>
            </w:r>
            <w:r w:rsidR="00E257D0">
              <w:rPr>
                <w:noProof/>
                <w:webHidden/>
              </w:rPr>
              <w:tab/>
            </w:r>
            <w:r w:rsidR="00E257D0">
              <w:rPr>
                <w:noProof/>
                <w:webHidden/>
              </w:rPr>
              <w:fldChar w:fldCharType="begin"/>
            </w:r>
            <w:r w:rsidR="00E257D0">
              <w:rPr>
                <w:noProof/>
                <w:webHidden/>
              </w:rPr>
              <w:instrText xml:space="preserve"> PAGEREF _Toc416211929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0" w:history="1">
            <w:r w:rsidR="00E257D0" w:rsidRPr="0037542B">
              <w:rPr>
                <w:rStyle w:val="Hiperhivatkozs"/>
                <w:noProof/>
              </w:rPr>
              <w:t>7.2</w:t>
            </w:r>
            <w:r w:rsidR="00E257D0">
              <w:rPr>
                <w:rFonts w:eastAsiaTheme="minorEastAsia" w:cstheme="minorBidi"/>
                <w:noProof/>
                <w:lang w:val="en-US"/>
              </w:rPr>
              <w:tab/>
            </w:r>
            <w:r w:rsidR="00E257D0" w:rsidRPr="0037542B">
              <w:rPr>
                <w:rStyle w:val="Hiperhivatkozs"/>
                <w:noProof/>
              </w:rPr>
              <w:t>Szobák szűrése</w:t>
            </w:r>
            <w:r w:rsidR="00E257D0">
              <w:rPr>
                <w:noProof/>
                <w:webHidden/>
              </w:rPr>
              <w:tab/>
            </w:r>
            <w:r w:rsidR="00E257D0">
              <w:rPr>
                <w:noProof/>
                <w:webHidden/>
              </w:rPr>
              <w:fldChar w:fldCharType="begin"/>
            </w:r>
            <w:r w:rsidR="00E257D0">
              <w:rPr>
                <w:noProof/>
                <w:webHidden/>
              </w:rPr>
              <w:instrText xml:space="preserve"> PAGEREF _Toc416211930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1" w:history="1">
            <w:r w:rsidR="00E257D0" w:rsidRPr="0037542B">
              <w:rPr>
                <w:rStyle w:val="Hiperhivatkozs"/>
                <w:noProof/>
              </w:rPr>
              <w:t>7.3</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_Toc416211931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2" w:history="1">
            <w:r w:rsidR="00E257D0" w:rsidRPr="0037542B">
              <w:rPr>
                <w:rStyle w:val="Hiperhivatkozs"/>
                <w:noProof/>
              </w:rPr>
              <w:t>7.4</w:t>
            </w:r>
            <w:r w:rsidR="00E257D0">
              <w:rPr>
                <w:rFonts w:eastAsiaTheme="minorEastAsia" w:cstheme="minorBidi"/>
                <w:noProof/>
                <w:lang w:val="en-US"/>
              </w:rPr>
              <w:tab/>
            </w:r>
            <w:r w:rsidR="00E257D0" w:rsidRPr="0037542B">
              <w:rPr>
                <w:rStyle w:val="Hiperhivatkozs"/>
                <w:noProof/>
              </w:rPr>
              <w:t>Szobafoglalás</w:t>
            </w:r>
            <w:r w:rsidR="00E257D0">
              <w:rPr>
                <w:noProof/>
                <w:webHidden/>
              </w:rPr>
              <w:tab/>
            </w:r>
            <w:r w:rsidR="00E257D0">
              <w:rPr>
                <w:noProof/>
                <w:webHidden/>
              </w:rPr>
              <w:fldChar w:fldCharType="begin"/>
            </w:r>
            <w:r w:rsidR="00E257D0">
              <w:rPr>
                <w:noProof/>
                <w:webHidden/>
              </w:rPr>
              <w:instrText xml:space="preserve"> PAGEREF _Toc416211932 \h </w:instrText>
            </w:r>
            <w:r w:rsidR="00E257D0">
              <w:rPr>
                <w:noProof/>
                <w:webHidden/>
              </w:rPr>
            </w:r>
            <w:r w:rsidR="00E257D0">
              <w:rPr>
                <w:noProof/>
                <w:webHidden/>
              </w:rPr>
              <w:fldChar w:fldCharType="separate"/>
            </w:r>
            <w:r w:rsidR="00E257D0">
              <w:rPr>
                <w:noProof/>
                <w:webHidden/>
              </w:rPr>
              <w:t>28</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33" w:history="1">
            <w:r w:rsidR="00E257D0" w:rsidRPr="0037542B">
              <w:rPr>
                <w:rStyle w:val="Hiperhivatkozs"/>
                <w:noProof/>
              </w:rPr>
              <w:t>8</w:t>
            </w:r>
            <w:r w:rsidR="00E257D0">
              <w:rPr>
                <w:rFonts w:eastAsiaTheme="minorEastAsia" w:cstheme="minorBidi"/>
                <w:noProof/>
                <w:lang w:val="en-US"/>
              </w:rPr>
              <w:tab/>
            </w:r>
            <w:r w:rsidR="00E257D0" w:rsidRPr="0037542B">
              <w:rPr>
                <w:rStyle w:val="Hiperhivatkozs"/>
                <w:noProof/>
              </w:rPr>
              <w:t>Felületek és használat</w:t>
            </w:r>
            <w:r w:rsidR="00E257D0">
              <w:rPr>
                <w:noProof/>
                <w:webHidden/>
              </w:rPr>
              <w:tab/>
            </w:r>
            <w:r w:rsidR="00E257D0">
              <w:rPr>
                <w:noProof/>
                <w:webHidden/>
              </w:rPr>
              <w:fldChar w:fldCharType="begin"/>
            </w:r>
            <w:r w:rsidR="00E257D0">
              <w:rPr>
                <w:noProof/>
                <w:webHidden/>
              </w:rPr>
              <w:instrText xml:space="preserve"> PAGEREF _Toc416211933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4" w:history="1">
            <w:r w:rsidR="00E257D0" w:rsidRPr="0037542B">
              <w:rPr>
                <w:rStyle w:val="Hiperhivatkozs"/>
                <w:noProof/>
              </w:rPr>
              <w:t>8.1</w:t>
            </w:r>
            <w:r w:rsidR="00E257D0">
              <w:rPr>
                <w:rFonts w:eastAsiaTheme="minorEastAsia" w:cstheme="minorBidi"/>
                <w:noProof/>
                <w:lang w:val="en-US"/>
              </w:rPr>
              <w:tab/>
            </w:r>
            <w:r w:rsidR="00E257D0" w:rsidRPr="0037542B">
              <w:rPr>
                <w:rStyle w:val="Hiperhivatkozs"/>
                <w:noProof/>
              </w:rPr>
              <w:t>Menüsáv</w:t>
            </w:r>
            <w:r w:rsidR="00E257D0">
              <w:rPr>
                <w:noProof/>
                <w:webHidden/>
              </w:rPr>
              <w:tab/>
            </w:r>
            <w:r w:rsidR="00E257D0">
              <w:rPr>
                <w:noProof/>
                <w:webHidden/>
              </w:rPr>
              <w:fldChar w:fldCharType="begin"/>
            </w:r>
            <w:r w:rsidR="00E257D0">
              <w:rPr>
                <w:noProof/>
                <w:webHidden/>
              </w:rPr>
              <w:instrText xml:space="preserve"> PAGEREF _Toc416211934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5" w:history="1">
            <w:r w:rsidR="00E257D0" w:rsidRPr="0037542B">
              <w:rPr>
                <w:rStyle w:val="Hiperhivatkozs"/>
                <w:noProof/>
              </w:rPr>
              <w:t>8.2</w:t>
            </w:r>
            <w:r w:rsidR="00E257D0">
              <w:rPr>
                <w:rFonts w:eastAsiaTheme="minorEastAsia" w:cstheme="minorBidi"/>
                <w:noProof/>
                <w:lang w:val="en-US"/>
              </w:rPr>
              <w:tab/>
            </w:r>
            <w:r w:rsidR="00E257D0" w:rsidRPr="0037542B">
              <w:rPr>
                <w:rStyle w:val="Hiperhivatkozs"/>
                <w:noProof/>
              </w:rPr>
              <w:t>Szobák</w:t>
            </w:r>
            <w:r w:rsidR="00E257D0">
              <w:rPr>
                <w:noProof/>
                <w:webHidden/>
              </w:rPr>
              <w:tab/>
            </w:r>
            <w:r w:rsidR="00E257D0">
              <w:rPr>
                <w:noProof/>
                <w:webHidden/>
              </w:rPr>
              <w:fldChar w:fldCharType="begin"/>
            </w:r>
            <w:r w:rsidR="00E257D0">
              <w:rPr>
                <w:noProof/>
                <w:webHidden/>
              </w:rPr>
              <w:instrText xml:space="preserve"> PAGEREF _Toc416211935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6" w:history="1">
            <w:r w:rsidR="00E257D0" w:rsidRPr="0037542B">
              <w:rPr>
                <w:rStyle w:val="Hiperhivatkozs"/>
                <w:noProof/>
              </w:rPr>
              <w:t>8.3</w:t>
            </w:r>
            <w:r w:rsidR="00E257D0">
              <w:rPr>
                <w:rFonts w:eastAsiaTheme="minorEastAsia" w:cstheme="minorBidi"/>
                <w:noProof/>
                <w:lang w:val="en-US"/>
              </w:rPr>
              <w:tab/>
            </w:r>
            <w:r w:rsidR="00E257D0" w:rsidRPr="0037542B">
              <w:rPr>
                <w:rStyle w:val="Hiperhivatkozs"/>
                <w:noProof/>
              </w:rPr>
              <w:t>Szálláshelyek</w:t>
            </w:r>
            <w:r w:rsidR="00E257D0">
              <w:rPr>
                <w:noProof/>
                <w:webHidden/>
              </w:rPr>
              <w:tab/>
            </w:r>
            <w:r w:rsidR="00E257D0">
              <w:rPr>
                <w:noProof/>
                <w:webHidden/>
              </w:rPr>
              <w:fldChar w:fldCharType="begin"/>
            </w:r>
            <w:r w:rsidR="00E257D0">
              <w:rPr>
                <w:noProof/>
                <w:webHidden/>
              </w:rPr>
              <w:instrText xml:space="preserve"> PAGEREF _Toc416211936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7" w:history="1">
            <w:r w:rsidR="00E257D0" w:rsidRPr="0037542B">
              <w:rPr>
                <w:rStyle w:val="Hiperhivatkozs"/>
                <w:noProof/>
              </w:rPr>
              <w:t>8.4</w:t>
            </w:r>
            <w:r w:rsidR="00E257D0">
              <w:rPr>
                <w:rFonts w:eastAsiaTheme="minorEastAsia" w:cstheme="minorBidi"/>
                <w:noProof/>
                <w:lang w:val="en-US"/>
              </w:rPr>
              <w:tab/>
            </w:r>
            <w:r w:rsidR="00E257D0" w:rsidRPr="0037542B">
              <w:rPr>
                <w:rStyle w:val="Hiperhivatkozs"/>
                <w:noProof/>
              </w:rPr>
              <w:t>Foglalások</w:t>
            </w:r>
            <w:r w:rsidR="00E257D0">
              <w:rPr>
                <w:noProof/>
                <w:webHidden/>
              </w:rPr>
              <w:tab/>
            </w:r>
            <w:r w:rsidR="00E257D0">
              <w:rPr>
                <w:noProof/>
                <w:webHidden/>
              </w:rPr>
              <w:fldChar w:fldCharType="begin"/>
            </w:r>
            <w:r w:rsidR="00E257D0">
              <w:rPr>
                <w:noProof/>
                <w:webHidden/>
              </w:rPr>
              <w:instrText xml:space="preserve"> PAGEREF _Toc416211937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8" w:history="1">
            <w:r w:rsidR="00E257D0" w:rsidRPr="0037542B">
              <w:rPr>
                <w:rStyle w:val="Hiperhivatkozs"/>
                <w:noProof/>
              </w:rPr>
              <w:t>8.5</w:t>
            </w:r>
            <w:r w:rsidR="00E257D0">
              <w:rPr>
                <w:rFonts w:eastAsiaTheme="minorEastAsia" w:cstheme="minorBidi"/>
                <w:noProof/>
                <w:lang w:val="en-US"/>
              </w:rPr>
              <w:tab/>
            </w:r>
            <w:r w:rsidR="00E257D0" w:rsidRPr="0037542B">
              <w:rPr>
                <w:rStyle w:val="Hiperhivatkozs"/>
                <w:noProof/>
              </w:rPr>
              <w:t>Intelligens keresés</w:t>
            </w:r>
            <w:r w:rsidR="00E257D0">
              <w:rPr>
                <w:noProof/>
                <w:webHidden/>
              </w:rPr>
              <w:tab/>
            </w:r>
            <w:r w:rsidR="00E257D0">
              <w:rPr>
                <w:noProof/>
                <w:webHidden/>
              </w:rPr>
              <w:fldChar w:fldCharType="begin"/>
            </w:r>
            <w:r w:rsidR="00E257D0">
              <w:rPr>
                <w:noProof/>
                <w:webHidden/>
              </w:rPr>
              <w:instrText xml:space="preserve"> PAGEREF _Toc416211938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39" w:history="1">
            <w:r w:rsidR="00E257D0" w:rsidRPr="0037542B">
              <w:rPr>
                <w:rStyle w:val="Hiperhivatkozs"/>
                <w:noProof/>
              </w:rPr>
              <w:t>8.6</w:t>
            </w:r>
            <w:r w:rsidR="00E257D0">
              <w:rPr>
                <w:rFonts w:eastAsiaTheme="minorEastAsia" w:cstheme="minorBidi"/>
                <w:noProof/>
                <w:lang w:val="en-US"/>
              </w:rPr>
              <w:tab/>
            </w:r>
            <w:r w:rsidR="00E257D0" w:rsidRPr="0037542B">
              <w:rPr>
                <w:rStyle w:val="Hiperhivatkozs"/>
                <w:noProof/>
              </w:rPr>
              <w:t>Kosár</w:t>
            </w:r>
            <w:r w:rsidR="00E257D0">
              <w:rPr>
                <w:noProof/>
                <w:webHidden/>
              </w:rPr>
              <w:tab/>
            </w:r>
            <w:r w:rsidR="00E257D0">
              <w:rPr>
                <w:noProof/>
                <w:webHidden/>
              </w:rPr>
              <w:fldChar w:fldCharType="begin"/>
            </w:r>
            <w:r w:rsidR="00E257D0">
              <w:rPr>
                <w:noProof/>
                <w:webHidden/>
              </w:rPr>
              <w:instrText xml:space="preserve"> PAGEREF _Toc416211939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0" w:history="1">
            <w:r w:rsidR="00E257D0" w:rsidRPr="0037542B">
              <w:rPr>
                <w:rStyle w:val="Hiperhivatkozs"/>
                <w:noProof/>
              </w:rPr>
              <w:t>8.7</w:t>
            </w:r>
            <w:r w:rsidR="00E257D0">
              <w:rPr>
                <w:rFonts w:eastAsiaTheme="minorEastAsia" w:cstheme="minorBidi"/>
                <w:noProof/>
                <w:lang w:val="en-US"/>
              </w:rPr>
              <w:tab/>
            </w:r>
            <w:r w:rsidR="00E257D0" w:rsidRPr="0037542B">
              <w:rPr>
                <w:rStyle w:val="Hiperhivatkozs"/>
                <w:noProof/>
              </w:rPr>
              <w:t>Adminisztrációs felületek</w:t>
            </w:r>
            <w:r w:rsidR="00E257D0">
              <w:rPr>
                <w:noProof/>
                <w:webHidden/>
              </w:rPr>
              <w:tab/>
            </w:r>
            <w:r w:rsidR="00E257D0">
              <w:rPr>
                <w:noProof/>
                <w:webHidden/>
              </w:rPr>
              <w:fldChar w:fldCharType="begin"/>
            </w:r>
            <w:r w:rsidR="00E257D0">
              <w:rPr>
                <w:noProof/>
                <w:webHidden/>
              </w:rPr>
              <w:instrText xml:space="preserve"> PAGEREF _Toc416211940 \h </w:instrText>
            </w:r>
            <w:r w:rsidR="00E257D0">
              <w:rPr>
                <w:noProof/>
                <w:webHidden/>
              </w:rPr>
            </w:r>
            <w:r w:rsidR="00E257D0">
              <w:rPr>
                <w:noProof/>
                <w:webHidden/>
              </w:rPr>
              <w:fldChar w:fldCharType="separate"/>
            </w:r>
            <w:r w:rsidR="00E257D0">
              <w:rPr>
                <w:noProof/>
                <w:webHidden/>
              </w:rPr>
              <w:t>29</w:t>
            </w:r>
            <w:r w:rsidR="00E257D0">
              <w:rPr>
                <w:noProof/>
                <w:webHidden/>
              </w:rPr>
              <w:fldChar w:fldCharType="end"/>
            </w:r>
          </w:hyperlink>
        </w:p>
        <w:p w:rsidR="00E257D0" w:rsidRDefault="00CC3AF8">
          <w:pPr>
            <w:pStyle w:val="TJ1"/>
            <w:tabs>
              <w:tab w:val="left" w:pos="440"/>
              <w:tab w:val="right" w:leader="dot" w:pos="8261"/>
            </w:tabs>
            <w:rPr>
              <w:rFonts w:eastAsiaTheme="minorEastAsia" w:cstheme="minorBidi"/>
              <w:noProof/>
              <w:lang w:val="en-US"/>
            </w:rPr>
          </w:pPr>
          <w:hyperlink w:anchor="_Toc416211941" w:history="1">
            <w:r w:rsidR="00E257D0" w:rsidRPr="0037542B">
              <w:rPr>
                <w:rStyle w:val="Hiperhivatkozs"/>
                <w:noProof/>
              </w:rPr>
              <w:t>9</w:t>
            </w:r>
            <w:r w:rsidR="00E257D0">
              <w:rPr>
                <w:rFonts w:eastAsiaTheme="minorEastAsia" w:cstheme="minorBidi"/>
                <w:noProof/>
                <w:lang w:val="en-US"/>
              </w:rPr>
              <w:tab/>
            </w:r>
            <w:r w:rsidR="00E257D0" w:rsidRPr="0037542B">
              <w:rPr>
                <w:rStyle w:val="Hiperhivatkozs"/>
                <w:noProof/>
              </w:rPr>
              <w:t>Tesztelés</w:t>
            </w:r>
            <w:r w:rsidR="00E257D0">
              <w:rPr>
                <w:noProof/>
                <w:webHidden/>
              </w:rPr>
              <w:tab/>
            </w:r>
            <w:r w:rsidR="00E257D0">
              <w:rPr>
                <w:noProof/>
                <w:webHidden/>
              </w:rPr>
              <w:fldChar w:fldCharType="begin"/>
            </w:r>
            <w:r w:rsidR="00E257D0">
              <w:rPr>
                <w:noProof/>
                <w:webHidden/>
              </w:rPr>
              <w:instrText xml:space="preserve"> PAGEREF _Toc416211941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2" w:history="1">
            <w:r w:rsidR="00E257D0" w:rsidRPr="0037542B">
              <w:rPr>
                <w:rStyle w:val="Hiperhivatkozs"/>
                <w:noProof/>
              </w:rPr>
              <w:t>9.1</w:t>
            </w:r>
            <w:r w:rsidR="00E257D0">
              <w:rPr>
                <w:rFonts w:eastAsiaTheme="minorEastAsia" w:cstheme="minorBidi"/>
                <w:noProof/>
                <w:lang w:val="en-US"/>
              </w:rPr>
              <w:tab/>
            </w:r>
            <w:r w:rsidR="00E257D0" w:rsidRPr="0037542B">
              <w:rPr>
                <w:rStyle w:val="Hiperhivatkozs"/>
                <w:noProof/>
              </w:rPr>
              <w:t>Tesztelési környezet</w:t>
            </w:r>
            <w:r w:rsidR="00E257D0">
              <w:rPr>
                <w:noProof/>
                <w:webHidden/>
              </w:rPr>
              <w:tab/>
            </w:r>
            <w:r w:rsidR="00E257D0">
              <w:rPr>
                <w:noProof/>
                <w:webHidden/>
              </w:rPr>
              <w:fldChar w:fldCharType="begin"/>
            </w:r>
            <w:r w:rsidR="00E257D0">
              <w:rPr>
                <w:noProof/>
                <w:webHidden/>
              </w:rPr>
              <w:instrText xml:space="preserve"> PAGEREF _Toc416211942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3" w:history="1">
            <w:r w:rsidR="00E257D0" w:rsidRPr="0037542B">
              <w:rPr>
                <w:rStyle w:val="Hiperhivatkozs"/>
                <w:noProof/>
              </w:rPr>
              <w:t>9.2</w:t>
            </w:r>
            <w:r w:rsidR="00E257D0">
              <w:rPr>
                <w:rFonts w:eastAsiaTheme="minorEastAsia" w:cstheme="minorBidi"/>
                <w:noProof/>
                <w:lang w:val="en-US"/>
              </w:rPr>
              <w:tab/>
            </w:r>
            <w:r w:rsidR="00E257D0" w:rsidRPr="0037542B">
              <w:rPr>
                <w:rStyle w:val="Hiperhivatkozs"/>
                <w:noProof/>
              </w:rPr>
              <w:t>Teszt adatok</w:t>
            </w:r>
            <w:r w:rsidR="00E257D0">
              <w:rPr>
                <w:noProof/>
                <w:webHidden/>
              </w:rPr>
              <w:tab/>
            </w:r>
            <w:r w:rsidR="00E257D0">
              <w:rPr>
                <w:noProof/>
                <w:webHidden/>
              </w:rPr>
              <w:fldChar w:fldCharType="begin"/>
            </w:r>
            <w:r w:rsidR="00E257D0">
              <w:rPr>
                <w:noProof/>
                <w:webHidden/>
              </w:rPr>
              <w:instrText xml:space="preserve"> PAGEREF _Toc416211943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2"/>
            <w:tabs>
              <w:tab w:val="left" w:pos="880"/>
              <w:tab w:val="right" w:leader="dot" w:pos="8261"/>
            </w:tabs>
            <w:rPr>
              <w:rFonts w:eastAsiaTheme="minorEastAsia" w:cstheme="minorBidi"/>
              <w:noProof/>
              <w:lang w:val="en-US"/>
            </w:rPr>
          </w:pPr>
          <w:hyperlink w:anchor="_Toc416211944" w:history="1">
            <w:r w:rsidR="00E257D0" w:rsidRPr="0037542B">
              <w:rPr>
                <w:rStyle w:val="Hiperhivatkozs"/>
                <w:noProof/>
              </w:rPr>
              <w:t>9.3</w:t>
            </w:r>
            <w:r w:rsidR="00E257D0">
              <w:rPr>
                <w:rFonts w:eastAsiaTheme="minorEastAsia" w:cstheme="minorBidi"/>
                <w:noProof/>
                <w:lang w:val="en-US"/>
              </w:rPr>
              <w:tab/>
            </w:r>
            <w:r w:rsidR="00E257D0" w:rsidRPr="0037542B">
              <w:rPr>
                <w:rStyle w:val="Hiperhivatkozs"/>
                <w:noProof/>
              </w:rPr>
              <w:t>Teszt eredmények</w:t>
            </w:r>
            <w:r w:rsidR="00E257D0">
              <w:rPr>
                <w:noProof/>
                <w:webHidden/>
              </w:rPr>
              <w:tab/>
            </w:r>
            <w:r w:rsidR="00E257D0">
              <w:rPr>
                <w:noProof/>
                <w:webHidden/>
              </w:rPr>
              <w:fldChar w:fldCharType="begin"/>
            </w:r>
            <w:r w:rsidR="00E257D0">
              <w:rPr>
                <w:noProof/>
                <w:webHidden/>
              </w:rPr>
              <w:instrText xml:space="preserve"> PAGEREF _Toc416211944 \h </w:instrText>
            </w:r>
            <w:r w:rsidR="00E257D0">
              <w:rPr>
                <w:noProof/>
                <w:webHidden/>
              </w:rPr>
            </w:r>
            <w:r w:rsidR="00E257D0">
              <w:rPr>
                <w:noProof/>
                <w:webHidden/>
              </w:rPr>
              <w:fldChar w:fldCharType="separate"/>
            </w:r>
            <w:r w:rsidR="00E257D0">
              <w:rPr>
                <w:noProof/>
                <w:webHidden/>
              </w:rPr>
              <w:t>30</w:t>
            </w:r>
            <w:r w:rsidR="00E257D0">
              <w:rPr>
                <w:noProof/>
                <w:webHidden/>
              </w:rPr>
              <w:fldChar w:fldCharType="end"/>
            </w:r>
          </w:hyperlink>
        </w:p>
        <w:p w:rsidR="00E257D0" w:rsidRDefault="00CC3AF8">
          <w:pPr>
            <w:pStyle w:val="TJ1"/>
            <w:tabs>
              <w:tab w:val="left" w:pos="660"/>
              <w:tab w:val="right" w:leader="dot" w:pos="8261"/>
            </w:tabs>
            <w:rPr>
              <w:rFonts w:eastAsiaTheme="minorEastAsia" w:cstheme="minorBidi"/>
              <w:noProof/>
              <w:lang w:val="en-US"/>
            </w:rPr>
          </w:pPr>
          <w:hyperlink w:anchor="_Toc416211945" w:history="1">
            <w:r w:rsidR="00E257D0" w:rsidRPr="0037542B">
              <w:rPr>
                <w:rStyle w:val="Hiperhivatkozs"/>
                <w:noProof/>
              </w:rPr>
              <w:t>10</w:t>
            </w:r>
            <w:r w:rsidR="00E257D0">
              <w:rPr>
                <w:rFonts w:eastAsiaTheme="minorEastAsia" w:cstheme="minorBidi"/>
                <w:noProof/>
                <w:lang w:val="en-US"/>
              </w:rPr>
              <w:tab/>
            </w:r>
            <w:r w:rsidR="00E257D0" w:rsidRPr="0037542B">
              <w:rPr>
                <w:rStyle w:val="Hiperhivatkozs"/>
                <w:noProof/>
              </w:rPr>
              <w:t>Összefoglalás</w:t>
            </w:r>
            <w:r w:rsidR="00E257D0">
              <w:rPr>
                <w:noProof/>
                <w:webHidden/>
              </w:rPr>
              <w:tab/>
            </w:r>
            <w:r w:rsidR="00E257D0">
              <w:rPr>
                <w:noProof/>
                <w:webHidden/>
              </w:rPr>
              <w:fldChar w:fldCharType="begin"/>
            </w:r>
            <w:r w:rsidR="00E257D0">
              <w:rPr>
                <w:noProof/>
                <w:webHidden/>
              </w:rPr>
              <w:instrText xml:space="preserve"> PAGEREF _Toc416211945 \h </w:instrText>
            </w:r>
            <w:r w:rsidR="00E257D0">
              <w:rPr>
                <w:noProof/>
                <w:webHidden/>
              </w:rPr>
            </w:r>
            <w:r w:rsidR="00E257D0">
              <w:rPr>
                <w:noProof/>
                <w:webHidden/>
              </w:rPr>
              <w:fldChar w:fldCharType="separate"/>
            </w:r>
            <w:r w:rsidR="00E257D0">
              <w:rPr>
                <w:noProof/>
                <w:webHidden/>
              </w:rPr>
              <w:t>31</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6" w:history="1">
            <w:r w:rsidR="00E257D0" w:rsidRPr="0037542B">
              <w:rPr>
                <w:rStyle w:val="Hiperhivatkozs"/>
                <w:noProof/>
              </w:rPr>
              <w:t>Irodalomjegyzék</w:t>
            </w:r>
            <w:r w:rsidR="00E257D0">
              <w:rPr>
                <w:noProof/>
                <w:webHidden/>
              </w:rPr>
              <w:tab/>
            </w:r>
            <w:r w:rsidR="00E257D0">
              <w:rPr>
                <w:noProof/>
                <w:webHidden/>
              </w:rPr>
              <w:fldChar w:fldCharType="begin"/>
            </w:r>
            <w:r w:rsidR="00E257D0">
              <w:rPr>
                <w:noProof/>
                <w:webHidden/>
              </w:rPr>
              <w:instrText xml:space="preserve"> PAGEREF _Toc416211946 \h </w:instrText>
            </w:r>
            <w:r w:rsidR="00E257D0">
              <w:rPr>
                <w:noProof/>
                <w:webHidden/>
              </w:rPr>
            </w:r>
            <w:r w:rsidR="00E257D0">
              <w:rPr>
                <w:noProof/>
                <w:webHidden/>
              </w:rPr>
              <w:fldChar w:fldCharType="separate"/>
            </w:r>
            <w:r w:rsidR="00E257D0">
              <w:rPr>
                <w:noProof/>
                <w:webHidden/>
              </w:rPr>
              <w:t>32</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7" w:history="1">
            <w:r w:rsidR="00E257D0" w:rsidRPr="0037542B">
              <w:rPr>
                <w:rStyle w:val="Hiperhivatkozs"/>
                <w:noProof/>
              </w:rPr>
              <w:t>Mellékletek</w:t>
            </w:r>
            <w:r w:rsidR="00E257D0">
              <w:rPr>
                <w:noProof/>
                <w:webHidden/>
              </w:rPr>
              <w:tab/>
            </w:r>
            <w:r w:rsidR="00E257D0">
              <w:rPr>
                <w:noProof/>
                <w:webHidden/>
              </w:rPr>
              <w:fldChar w:fldCharType="begin"/>
            </w:r>
            <w:r w:rsidR="00E257D0">
              <w:rPr>
                <w:noProof/>
                <w:webHidden/>
              </w:rPr>
              <w:instrText xml:space="preserve"> PAGEREF _Toc416211947 \h </w:instrText>
            </w:r>
            <w:r w:rsidR="00E257D0">
              <w:rPr>
                <w:noProof/>
                <w:webHidden/>
              </w:rPr>
            </w:r>
            <w:r w:rsidR="00E257D0">
              <w:rPr>
                <w:noProof/>
                <w:webHidden/>
              </w:rPr>
              <w:fldChar w:fldCharType="separate"/>
            </w:r>
            <w:r w:rsidR="00E257D0">
              <w:rPr>
                <w:noProof/>
                <w:webHidden/>
              </w:rPr>
              <w:t>33</w:t>
            </w:r>
            <w:r w:rsidR="00E257D0">
              <w:rPr>
                <w:noProof/>
                <w:webHidden/>
              </w:rPr>
              <w:fldChar w:fldCharType="end"/>
            </w:r>
          </w:hyperlink>
        </w:p>
        <w:p w:rsidR="00E257D0" w:rsidRDefault="00CC3AF8">
          <w:pPr>
            <w:pStyle w:val="TJ1"/>
            <w:tabs>
              <w:tab w:val="right" w:leader="dot" w:pos="8261"/>
            </w:tabs>
            <w:rPr>
              <w:rFonts w:eastAsiaTheme="minorEastAsia" w:cstheme="minorBidi"/>
              <w:noProof/>
              <w:lang w:val="en-US"/>
            </w:rPr>
          </w:pPr>
          <w:hyperlink w:anchor="_Toc416211948" w:history="1">
            <w:r w:rsidR="00E257D0" w:rsidRPr="0037542B">
              <w:rPr>
                <w:rStyle w:val="Hiperhivatkozs"/>
                <w:noProof/>
              </w:rPr>
              <w:t>CD Melléklet</w:t>
            </w:r>
            <w:r w:rsidR="00E257D0">
              <w:rPr>
                <w:noProof/>
                <w:webHidden/>
              </w:rPr>
              <w:tab/>
            </w:r>
            <w:r w:rsidR="00E257D0">
              <w:rPr>
                <w:noProof/>
                <w:webHidden/>
              </w:rPr>
              <w:fldChar w:fldCharType="begin"/>
            </w:r>
            <w:r w:rsidR="00E257D0">
              <w:rPr>
                <w:noProof/>
                <w:webHidden/>
              </w:rPr>
              <w:instrText xml:space="preserve"> PAGEREF _Toc416211948 \h </w:instrText>
            </w:r>
            <w:r w:rsidR="00E257D0">
              <w:rPr>
                <w:noProof/>
                <w:webHidden/>
              </w:rPr>
            </w:r>
            <w:r w:rsidR="00E257D0">
              <w:rPr>
                <w:noProof/>
                <w:webHidden/>
              </w:rPr>
              <w:fldChar w:fldCharType="separate"/>
            </w:r>
            <w:r w:rsidR="00E257D0">
              <w:rPr>
                <w:noProof/>
                <w:webHidden/>
              </w:rPr>
              <w:t>34</w:t>
            </w:r>
            <w:r w:rsidR="00E257D0">
              <w:rPr>
                <w:noProof/>
                <w:webHidden/>
              </w:rPr>
              <w:fldChar w:fldCharType="end"/>
            </w:r>
          </w:hyperlink>
        </w:p>
        <w:p w:rsidR="00AA7E3A" w:rsidRPr="00964772" w:rsidRDefault="00AA7E3A" w:rsidP="00AA7E3A">
          <w:pPr>
            <w:pStyle w:val="TJ2"/>
            <w:tabs>
              <w:tab w:val="left" w:pos="880"/>
              <w:tab w:val="right" w:leader="dot" w:pos="8261"/>
            </w:tabs>
            <w:rPr>
              <w:rFonts w:ascii="Times New Roman" w:hAnsi="Times New Roman" w:cs="Times New Roman"/>
              <w:sz w:val="24"/>
              <w:szCs w:val="24"/>
              <w:lang w:val="en-US"/>
            </w:rPr>
          </w:pPr>
          <w:r w:rsidRPr="00964772">
            <w:rPr>
              <w:rFonts w:ascii="Times New Roman" w:hAnsi="Times New Roman" w:cs="Times New Roman"/>
              <w:b/>
              <w:bCs/>
              <w:sz w:val="24"/>
              <w:szCs w:val="24"/>
            </w:rPr>
            <w:fldChar w:fldCharType="end"/>
          </w:r>
        </w:p>
      </w:sdtContent>
    </w:sdt>
    <w:p w:rsidR="000726F6" w:rsidRDefault="000726F6">
      <w:pPr>
        <w:rPr>
          <w:rFonts w:ascii="Times New Roman" w:hAnsi="Times New Roman" w:cs="Times New Roman"/>
          <w:sz w:val="24"/>
          <w:szCs w:val="24"/>
        </w:rPr>
        <w:sectPr w:rsidR="000726F6" w:rsidSect="00E53C9B">
          <w:headerReference w:type="default" r:id="rId8"/>
          <w:footerReference w:type="default" r:id="rId9"/>
          <w:headerReference w:type="first" r:id="rId10"/>
          <w:pgSz w:w="12240" w:h="15840"/>
          <w:pgMar w:top="1701" w:right="1701" w:bottom="1701" w:left="0" w:header="709" w:footer="709" w:gutter="2268"/>
          <w:cols w:space="708"/>
          <w:docGrid w:linePitch="360"/>
        </w:sectPr>
      </w:pPr>
    </w:p>
    <w:p w:rsidR="00F03841" w:rsidRPr="000C21EE" w:rsidRDefault="00D323D7" w:rsidP="007E7814">
      <w:pPr>
        <w:pStyle w:val="Cmsor1"/>
      </w:pPr>
      <w:bookmarkStart w:id="6" w:name="_Ref416182702"/>
      <w:bookmarkStart w:id="7" w:name="_Ref416182707"/>
      <w:bookmarkStart w:id="8" w:name="_Toc416211892"/>
      <w:r w:rsidRPr="000C21EE">
        <w:lastRenderedPageBreak/>
        <w:t>Bevezetés</w:t>
      </w:r>
      <w:bookmarkEnd w:id="6"/>
      <w:bookmarkEnd w:id="7"/>
      <w:bookmarkEnd w:id="8"/>
    </w:p>
    <w:p w:rsidR="002B03D6" w:rsidRPr="002B03D6" w:rsidRDefault="002B03D6" w:rsidP="002B03D6">
      <w:pPr>
        <w:pStyle w:val="ThesisSzvegElsBekezds"/>
      </w:pPr>
      <w:r>
        <w:t xml:space="preserve">A szakdolgozatom témája egy olyan webalkalmazás elkészítése, amely csoportok (pl.: osztályok, baráti vagy üzleti társaságok) számára teszi egyszerűbbé a több szálláshelyen történő szobafoglalás menetét és kezelését. Az alkalmazás szempontjából fontos az internetes platform, mert így lehet a legolcsóbban a legszélesebb </w:t>
      </w:r>
      <w:r w:rsidR="00F95696">
        <w:t>felhasz</w:t>
      </w:r>
      <w:r>
        <w:t>n</w:t>
      </w:r>
      <w:r w:rsidR="00F95696">
        <w:t>álói körnek</w:t>
      </w:r>
      <w:r>
        <w:t xml:space="preserve"> elérhetővé tenni. A projekt munkacímének a </w:t>
      </w:r>
      <w:r w:rsidRPr="002B03D6">
        <w:rPr>
          <w:i/>
        </w:rPr>
        <w:t>VAGATO</w:t>
      </w:r>
      <w:r>
        <w:t xml:space="preserve"> szót választottam, amelyet a katalán </w:t>
      </w:r>
      <w:proofErr w:type="spellStart"/>
      <w:r w:rsidRPr="002B03D6">
        <w:rPr>
          <w:i/>
        </w:rPr>
        <w:t>vaganto</w:t>
      </w:r>
      <w:proofErr w:type="spellEnd"/>
      <w:r>
        <w:t xml:space="preserve"> </w:t>
      </w:r>
      <w:r w:rsidR="00F66B0A">
        <w:t xml:space="preserve">(jelentése: barangolás) </w:t>
      </w:r>
      <w:r>
        <w:t>szóból képeztem.</w:t>
      </w:r>
    </w:p>
    <w:p w:rsidR="003B446E" w:rsidRDefault="00D323D7" w:rsidP="00D323D7">
      <w:pPr>
        <w:pStyle w:val="Cmsor2"/>
        <w:rPr>
          <w:szCs w:val="24"/>
        </w:rPr>
      </w:pPr>
      <w:bookmarkStart w:id="9" w:name="_Ref416182634"/>
      <w:bookmarkStart w:id="10" w:name="_Ref416182654"/>
      <w:bookmarkStart w:id="11" w:name="_Ref416182661"/>
      <w:bookmarkStart w:id="12" w:name="_Ref416182712"/>
      <w:bookmarkStart w:id="13" w:name="_Ref416182717"/>
      <w:bookmarkStart w:id="14" w:name="_Ref416182720"/>
      <w:bookmarkStart w:id="15" w:name="_Ref416182727"/>
      <w:bookmarkStart w:id="16" w:name="_Toc416211893"/>
      <w:r w:rsidRPr="00964772">
        <w:rPr>
          <w:szCs w:val="24"/>
        </w:rPr>
        <w:t>A probléma</w:t>
      </w:r>
      <w:r w:rsidR="00C57A80">
        <w:rPr>
          <w:szCs w:val="24"/>
        </w:rPr>
        <w:t xml:space="preserve"> és megoldása</w:t>
      </w:r>
      <w:bookmarkEnd w:id="9"/>
      <w:bookmarkEnd w:id="10"/>
      <w:bookmarkEnd w:id="11"/>
      <w:bookmarkEnd w:id="12"/>
      <w:bookmarkEnd w:id="13"/>
      <w:bookmarkEnd w:id="14"/>
      <w:bookmarkEnd w:id="15"/>
      <w:bookmarkEnd w:id="16"/>
    </w:p>
    <w:p w:rsidR="002B03D6" w:rsidRDefault="005B0978" w:rsidP="002B03D6">
      <w:pPr>
        <w:pStyle w:val="ThesisSzvegElsBekezds"/>
      </w:pPr>
      <w:r>
        <w:t xml:space="preserve">A csoportos turizmus jelentős </w:t>
      </w:r>
      <w:r w:rsidR="00F0229A">
        <w:t>szereppel bír a turizmusban, gondoljunk csak a tavasszal és ősszel, százával kirándulni induló diákokra, a közös szórakozásra vágyó baráti társaságokra, vagy az egyéb, üzleti célból utazó társaság</w:t>
      </w:r>
      <w:r w:rsidR="00B02518">
        <w:t>okra. Egy csoport számára, különösen</w:t>
      </w:r>
      <w:r w:rsidR="00F0229A">
        <w:t xml:space="preserve"> </w:t>
      </w:r>
      <w:r w:rsidR="00B02518">
        <w:t>fő</w:t>
      </w:r>
      <w:r w:rsidR="00F0229A">
        <w:t>szezonban kivételesen nehéz mind árban, mind távolságban megfelelő szálláshelyet találni, illetve gyakran előfordul, hogy egy szálláshely nem képes megfelelő számú kapacitást kínálni. A kapacitás korlátja leh</w:t>
      </w:r>
      <w:r w:rsidR="00B02518">
        <w:t>et az aktuális foglaltság, vagy</w:t>
      </w:r>
      <w:r w:rsidR="00F0229A">
        <w:t xml:space="preserve"> </w:t>
      </w:r>
      <w:r w:rsidR="00B02518">
        <w:t xml:space="preserve">– jellemzően </w:t>
      </w:r>
      <w:r w:rsidR="00F0229A">
        <w:t xml:space="preserve">kisebb </w:t>
      </w:r>
      <w:r w:rsidR="00B02518">
        <w:t xml:space="preserve">településeken – a </w:t>
      </w:r>
      <w:r w:rsidR="00F0229A">
        <w:t>szálláshelyek alapvető szobakínálatának csekélysége. Ilyen helyzetekben az utazásszervező feladata az, hogy összegyűjtse a szálláshelyek ajánlatait és az idővel versengve kalkulációk útján kiválassza a megfelelő szálláshelyek megfelelő</w:t>
      </w:r>
      <w:r w:rsidR="003F7BFB">
        <w:t xml:space="preserve"> szobáit.</w:t>
      </w:r>
    </w:p>
    <w:p w:rsidR="003F7BFB" w:rsidRDefault="003F7BFB" w:rsidP="003F7BFB">
      <w:pPr>
        <w:pStyle w:val="ThesisSzveg"/>
      </w:pPr>
      <w:r>
        <w:t>A szálláshelyek kiválasztása után az utazás</w:t>
      </w:r>
      <w:r w:rsidR="00B02518">
        <w:t>szervező szembesül a következő</w:t>
      </w:r>
      <w:r>
        <w:t xml:space="preserve"> problémával. Minden szálláshely egyedileg kezeli a foglalásokat, az utazásszervezőnek minden szálláshellyel külön-külön kell megegyeznie. Ez rengeteg, egymástól független ügyintézést és papírmunkát jelent és jelentősen megbonyolítja a folyamatot.</w:t>
      </w:r>
    </w:p>
    <w:p w:rsidR="003F7BFB" w:rsidRDefault="003F7BFB" w:rsidP="003F7BFB">
      <w:pPr>
        <w:pStyle w:val="ThesisSzveg"/>
      </w:pPr>
      <w:r>
        <w:t xml:space="preserve">Az általam tervezett webalkalmazás a fent vázolt problémákat igyekszik feloldani és használható megoldást kínálni. A koncepció az, hogy a jelenleg szálláshely orientált piacot meg kell fordítani és a középpontba a szobákat kell helyezni. A szobának, csakúgy, mint a légkondicionálás vagy az ellátás, csak egy tulajdonsága az, hogy mely szálláshelyhez tartozik. A szálláshelyek adta kötöttségek feloldásával már könnyű elképzelni egy olyan portált, ami a szobákat, mint egy </w:t>
      </w:r>
      <w:proofErr w:type="spellStart"/>
      <w:r w:rsidR="00C57A80" w:rsidRPr="00C57A80">
        <w:rPr>
          <w:i/>
        </w:rPr>
        <w:t>webshop</w:t>
      </w:r>
      <w:r w:rsidR="00C57A80">
        <w:t>-ban</w:t>
      </w:r>
      <w:proofErr w:type="spellEnd"/>
      <w:r>
        <w:t xml:space="preserve">, </w:t>
      </w:r>
      <w:r>
        <w:lastRenderedPageBreak/>
        <w:t>termékekként sorolja fel.</w:t>
      </w:r>
      <w:r w:rsidR="00C57A80">
        <w:t xml:space="preserve"> A szobák a szálláshelyektől függetlenül kereshetők, szűrhetők és foglalhatók. A szobák e fajta individuális termékként való kezelése a kulcs ahhoz, hogy az utazásszervező olyan foglalásokat tudjon összeállítani, amiben egyszerre jelenik meg több szálláshely több szobája egy közös felületen.</w:t>
      </w:r>
    </w:p>
    <w:p w:rsidR="00DB1272" w:rsidRDefault="00DB1272" w:rsidP="003F7BFB">
      <w:pPr>
        <w:pStyle w:val="ThesisSzveg"/>
      </w:pPr>
      <w:r>
        <w:t>A szobafoglalás folyamatát tehát most már el lehet képzelni úgy, hogy az utazásszervező a portált böngészve, egy virtuális kosárba helyezi a kellő szobákat. A böngészés végén a kosarában lévő szobákat egy foglalássá egyesíti és a vendégadatok megadása után véglegesíti azt.</w:t>
      </w:r>
    </w:p>
    <w:p w:rsidR="000726F6" w:rsidRDefault="00E445B3" w:rsidP="00746569">
      <w:pPr>
        <w:pStyle w:val="ThesisSzveg"/>
        <w:sectPr w:rsidR="000726F6" w:rsidSect="000726F6">
          <w:headerReference w:type="default" r:id="rId11"/>
          <w:pgSz w:w="12240" w:h="15840"/>
          <w:pgMar w:top="1701" w:right="1701" w:bottom="1701" w:left="0" w:header="709" w:footer="709" w:gutter="2268"/>
          <w:cols w:space="708"/>
          <w:docGrid w:linePitch="360"/>
        </w:sectPr>
      </w:pPr>
      <w:r>
        <w:t>A s</w:t>
      </w:r>
      <w:r w:rsidR="00BF0669">
        <w:t xml:space="preserve">zobák kiválasztásának folyamata bonyolult, azonban jól automatizálható. A keresés szempontjai kitérnek a felszereltségre, a szolgáltatásokra és az elérhetőségre. Ezek a feltételek gyorsan és egyszerűen szűrhetők úgy, hogy az utazásszervező egy űrlapon megjelöli a kívánalmakat. A nagyobb nehézséget az ár, a minőség és a távolság feltételei adják. Az utazásszervező olyan szobákat akar, amik olcsók, ugyanakkor nincsenek távol egymástól; vagy a távolság nem számít, de legyenek minél jobb értékelésű szálláshelyeken. Az efféle szempontokhoz már nem elég szimplán sorrendbe állítani a szobákat és kiválasztani az első </w:t>
      </w:r>
      <w:r w:rsidR="00BF0669" w:rsidRPr="00BF0669">
        <w:rPr>
          <w:i/>
        </w:rPr>
        <w:t>N</w:t>
      </w:r>
      <w:r w:rsidR="00BF0669">
        <w:rPr>
          <w:i/>
        </w:rPr>
        <w:t xml:space="preserve"> </w:t>
      </w:r>
      <w:r w:rsidR="00BF0669">
        <w:t xml:space="preserve">darabot. Az optimális megoldás kísérletezés útján kézzel is elvégezhető, azonban kimondottan időigényes feladat. A </w:t>
      </w:r>
      <w:proofErr w:type="spellStart"/>
      <w:r w:rsidR="00BF0669">
        <w:t>webalkalmazásnak</w:t>
      </w:r>
      <w:proofErr w:type="spellEnd"/>
      <w:r w:rsidR="00BF0669">
        <w:t xml:space="preserve"> tehát rendelkeznie kell egy olyan funkcióval, ahol a kényelmi szempontok és a csoport létszáma szerint egy ár, távolság illetve minőség szerint optimális megoldást kap az utazásszervező arról, hogy mely szobákat kell lefoglalnia.</w:t>
      </w:r>
      <w:r w:rsidR="00746569">
        <w:t xml:space="preserve"> A felvázolt funkciót a rendszerben </w:t>
      </w:r>
      <w:r w:rsidR="00746569" w:rsidRPr="00746569">
        <w:rPr>
          <w:i/>
        </w:rPr>
        <w:t>intelligens keresés</w:t>
      </w:r>
      <w:r w:rsidR="00746569">
        <w:t>nek neveztem el.</w:t>
      </w:r>
    </w:p>
    <w:p w:rsidR="00D323D7" w:rsidRDefault="00F95696" w:rsidP="00F95696">
      <w:pPr>
        <w:pStyle w:val="Cmsor1"/>
      </w:pPr>
      <w:bookmarkStart w:id="17" w:name="_Toc416211894"/>
      <w:r>
        <w:lastRenderedPageBreak/>
        <w:t>Szálláskereső portálok</w:t>
      </w:r>
      <w:bookmarkEnd w:id="17"/>
    </w:p>
    <w:p w:rsidR="005B13BE" w:rsidRPr="005B13BE" w:rsidRDefault="005B13BE" w:rsidP="00F95696">
      <w:pPr>
        <w:pStyle w:val="ThesisSzvegElsBekezds"/>
        <w:tabs>
          <w:tab w:val="left" w:pos="4253"/>
        </w:tabs>
      </w:pPr>
      <w:r>
        <w:t>Ebben a fejezetben a magyar szálláskereső piac legnéps</w:t>
      </w:r>
      <w:r w:rsidR="00F95696">
        <w:t xml:space="preserve">zerűbb portáljait vizsgálom meg a szerint, hogy milyen lehetőségeket kínálnak a szobák, illetve szálláshelyek keresésére, szűrésére. A vizsgálat tárgya továbbá, hogy mennyire támogatják a csoportos szálláskeresés </w:t>
      </w:r>
      <w:r w:rsidR="00F95696">
        <w:fldChar w:fldCharType="begin"/>
      </w:r>
      <w:r w:rsidR="00F95696">
        <w:instrText xml:space="preserve"> REF _Ref416182727 \r \h </w:instrText>
      </w:r>
      <w:r w:rsidR="00F95696">
        <w:fldChar w:fldCharType="separate"/>
      </w:r>
      <w:r w:rsidR="00F95696">
        <w:t>1.1</w:t>
      </w:r>
      <w:r w:rsidR="00F95696">
        <w:fldChar w:fldCharType="end"/>
      </w:r>
      <w:r w:rsidR="00F95696">
        <w:t xml:space="preserve"> fejezetben bemutatott problémáit.</w:t>
      </w:r>
    </w:p>
    <w:p w:rsidR="00F2524C" w:rsidRDefault="00F2524C" w:rsidP="00F95696">
      <w:pPr>
        <w:pStyle w:val="Cmsor2"/>
      </w:pPr>
      <w:bookmarkStart w:id="18" w:name="_Ref416178501"/>
      <w:bookmarkStart w:id="19" w:name="_Toc416211895"/>
      <w:r>
        <w:t>Szallas.hu</w:t>
      </w:r>
      <w:bookmarkEnd w:id="18"/>
      <w:bookmarkEnd w:id="19"/>
    </w:p>
    <w:p w:rsidR="00030C2C" w:rsidRDefault="004C6BBB" w:rsidP="00030C2C">
      <w:pPr>
        <w:pStyle w:val="ThesisSzvegElsBekezds"/>
      </w:pPr>
      <w:r>
        <w:t>A szallas.hu egy magyar alapítású és fejlesztésű szálláskereső portál, amely 2007 óta üzemel. A szallas.hu tekinthető a magyar szálláskereső piac legnépszerűbb szereplőjének. A szállásadók részére egységes megjelenést és könnyű foglalást ígér jutalékért cserébe.</w:t>
      </w:r>
    </w:p>
    <w:p w:rsidR="004C6BBB" w:rsidRDefault="004C6BBB" w:rsidP="004C6BBB">
      <w:pPr>
        <w:pStyle w:val="ThesisSzveg"/>
      </w:pPr>
      <w:r>
        <w:t>A szálláskeresés során részletesen megadhatók a keresés feltételei hely, ár és szolgáltatások terén is. A találati listában szálláshelyek láthatók, eg</w:t>
      </w:r>
      <w:r w:rsidR="004721DB">
        <w:t>y szálláshelyet kiválasztva válnak</w:t>
      </w:r>
      <w:r>
        <w:t xml:space="preserve"> láthatóvá az </w:t>
      </w:r>
      <w:r w:rsidR="004721DB">
        <w:t>ajánlott szobák</w:t>
      </w:r>
      <w:r>
        <w:t xml:space="preserve">. Az utazó személyeket 30 felnőtt és 10 gyerek </w:t>
      </w:r>
      <w:r w:rsidR="004721DB">
        <w:t>számosságban maximalizálták a keresés során.</w:t>
      </w:r>
      <w:r w:rsidR="00530FAE">
        <w:t xml:space="preserve"> Egy foglalás csak egy szálláshely kínálatát tartalmazhatja.</w:t>
      </w:r>
    </w:p>
    <w:p w:rsidR="004721DB" w:rsidRPr="004C6BBB" w:rsidRDefault="004721DB" w:rsidP="004C6BBB">
      <w:pPr>
        <w:pStyle w:val="ThesisSzveg"/>
      </w:pPr>
      <w:r>
        <w:t>A portál rendelkezik értékelési rendszerrel.</w:t>
      </w:r>
    </w:p>
    <w:p w:rsidR="00F2524C" w:rsidRDefault="00F2524C" w:rsidP="000C21EE">
      <w:pPr>
        <w:pStyle w:val="Cmsor2"/>
      </w:pPr>
      <w:bookmarkStart w:id="20" w:name="_Ref416178494"/>
      <w:bookmarkStart w:id="21" w:name="_Toc416211896"/>
      <w:r>
        <w:t>Booking.com</w:t>
      </w:r>
      <w:bookmarkEnd w:id="20"/>
      <w:bookmarkEnd w:id="21"/>
    </w:p>
    <w:p w:rsidR="004721DB" w:rsidRDefault="00530FAE" w:rsidP="004721DB">
      <w:pPr>
        <w:pStyle w:val="ThesisSzvegElsBekezds"/>
      </w:pPr>
      <w:r>
        <w:t>A booking.com egy nemzetközi szálláskereső portál, amely 2011</w:t>
      </w:r>
      <w:r w:rsidR="00CC6806">
        <w:t>-ben</w:t>
      </w:r>
      <w:r>
        <w:t xml:space="preserve"> lépett be a magyar szálláskereső piacra. A </w:t>
      </w:r>
      <w:r w:rsidR="00217914">
        <w:t>szallas.hu közvetlen riválisának</w:t>
      </w:r>
      <w:r>
        <w:t xml:space="preserve"> tekinthető, szolgáltatásaik megegyeznek. </w:t>
      </w:r>
      <w:r w:rsidRPr="0074201C">
        <w:rPr>
          <w:strike/>
        </w:rPr>
        <w:t xml:space="preserve">A szálláskeresők körében alacsonyabb népszerűséggel </w:t>
      </w:r>
      <w:proofErr w:type="gramStart"/>
      <w:r w:rsidRPr="0074201C">
        <w:rPr>
          <w:strike/>
        </w:rPr>
        <w:t>bír</w:t>
      </w:r>
      <w:proofErr w:type="gramEnd"/>
      <w:r w:rsidRPr="0074201C">
        <w:rPr>
          <w:strike/>
        </w:rPr>
        <w:t xml:space="preserve"> mint a szallas.hu.</w:t>
      </w:r>
    </w:p>
    <w:p w:rsidR="00530FAE" w:rsidRDefault="00530FAE" w:rsidP="00530FAE">
      <w:pPr>
        <w:pStyle w:val="ThesisSzveg"/>
      </w:pPr>
      <w:r>
        <w:t xml:space="preserve">A </w:t>
      </w:r>
      <w:proofErr w:type="spellStart"/>
      <w:r>
        <w:t>szallas.hu-hoz</w:t>
      </w:r>
      <w:proofErr w:type="spellEnd"/>
      <w:r>
        <w:t xml:space="preserve"> hasonlóan ezen a portálon is részletesen lehet szűrni a szálláshelyek tulajdonságait. A találatok között szintén a szálláshelyek jelennek meg, amelyeknek részletes leírásában tekinthetők meg a szobák.</w:t>
      </w:r>
      <w:r w:rsidR="00A709E9">
        <w:t xml:space="preserve"> A foglalásban csak egy szálláshely szobái szerepelhetnek. A keresés során maximálisan 30 felnőtt és 10 gyerek választható.</w:t>
      </w:r>
    </w:p>
    <w:p w:rsidR="00A709E9" w:rsidRPr="004721DB" w:rsidRDefault="00A709E9" w:rsidP="00530FAE">
      <w:pPr>
        <w:pStyle w:val="ThesisSzveg"/>
      </w:pPr>
      <w:r>
        <w:lastRenderedPageBreak/>
        <w:t>A portál rendelkezik értékelési rendszerrel.</w:t>
      </w:r>
    </w:p>
    <w:p w:rsidR="00F2524C" w:rsidRDefault="005B13BE" w:rsidP="000C21EE">
      <w:pPr>
        <w:pStyle w:val="Cmsor2"/>
      </w:pPr>
      <w:bookmarkStart w:id="22" w:name="_Toc416211897"/>
      <w:r>
        <w:t>Trivago.hu</w:t>
      </w:r>
      <w:bookmarkEnd w:id="22"/>
    </w:p>
    <w:p w:rsidR="00A74EB2" w:rsidRDefault="00030C2C" w:rsidP="00030C2C">
      <w:pPr>
        <w:pStyle w:val="ThesisSzvegElsBekezds"/>
      </w:pPr>
      <w:r>
        <w:t xml:space="preserve">A trivago.hu a </w:t>
      </w:r>
      <w:proofErr w:type="spellStart"/>
      <w:r>
        <w:t>Trivago</w:t>
      </w:r>
      <w:proofErr w:type="spellEnd"/>
      <w:r>
        <w:t xml:space="preserve"> nemzetközi szálláskereső szolgáltatás Magyarországra készült változata. A működése eltér az </w:t>
      </w:r>
      <w:r w:rsidR="004721DB">
        <w:fldChar w:fldCharType="begin"/>
      </w:r>
      <w:r w:rsidR="004721DB">
        <w:instrText xml:space="preserve"> REF _Ref416178501 \r \h </w:instrText>
      </w:r>
      <w:r w:rsidR="004721DB">
        <w:fldChar w:fldCharType="separate"/>
      </w:r>
      <w:r w:rsidR="000C21EE">
        <w:t>2.1</w:t>
      </w:r>
      <w:r w:rsidR="004721DB">
        <w:fldChar w:fldCharType="end"/>
      </w:r>
      <w:r>
        <w:t xml:space="preserve"> és </w:t>
      </w:r>
      <w:r w:rsidR="004721DB">
        <w:fldChar w:fldCharType="begin"/>
      </w:r>
      <w:r w:rsidR="004721DB">
        <w:instrText xml:space="preserve"> REF _Ref416178494 \r \h </w:instrText>
      </w:r>
      <w:r w:rsidR="004721DB">
        <w:fldChar w:fldCharType="separate"/>
      </w:r>
      <w:r w:rsidR="000C21EE">
        <w:t>2.2</w:t>
      </w:r>
      <w:r w:rsidR="004721DB">
        <w:fldChar w:fldCharType="end"/>
      </w:r>
      <w:r>
        <w:t xml:space="preserve"> fejezetekben tárgyalt portálokétól, ugyanis a </w:t>
      </w:r>
      <w:proofErr w:type="spellStart"/>
      <w:r>
        <w:t>Trivago</w:t>
      </w:r>
      <w:proofErr w:type="spellEnd"/>
      <w:r>
        <w:t xml:space="preserve"> csak összegyűjti más szálláskereső portálok </w:t>
      </w:r>
      <w:r w:rsidR="00A74EB2">
        <w:t>ajánlatait és azok közül keres.</w:t>
      </w:r>
    </w:p>
    <w:p w:rsidR="00030C2C" w:rsidRDefault="00030C2C" w:rsidP="00A74EB2">
      <w:pPr>
        <w:pStyle w:val="ThesisSzveg"/>
      </w:pPr>
      <w:r>
        <w:t xml:space="preserve">A keresési feltételekkel nagyvonalúan bánik, nem lehet elég részletesen beállítani a kívánalmakat. Lehet szűrni a teljes </w:t>
      </w:r>
      <w:r w:rsidR="004721DB">
        <w:t>foglalás ára és a talált szállás</w:t>
      </w:r>
      <w:r>
        <w:t>helyek városközponttól számított távolsága alapján. Az előző fejezetekben megvizsgált portálokhoz hasonlóan ez a rendszer sem képes a szobákat vegyesen ajánlani. A keresési találatok mindig egy-egy szálláshelyre vonatkoznak. A csoportos szálláskeresést csak korlátozottan támogatja. Az utazó személyek kiválasztásakor maximum 16 felnőtt és 16 gyerek választható.</w:t>
      </w:r>
    </w:p>
    <w:p w:rsidR="00030C2C" w:rsidRDefault="00030C2C" w:rsidP="000C21EE">
      <w:pPr>
        <w:pStyle w:val="Cmsor2"/>
      </w:pPr>
      <w:bookmarkStart w:id="23" w:name="_Toc416211898"/>
      <w:r>
        <w:t>Konklúzió</w:t>
      </w:r>
      <w:bookmarkEnd w:id="23"/>
    </w:p>
    <w:p w:rsidR="00530FAE" w:rsidRDefault="002A7B89" w:rsidP="00530FAE">
      <w:pPr>
        <w:pStyle w:val="ThesisSzvegElsBekezds"/>
      </w:pPr>
      <w:r>
        <w:t>A magyar szálláskereső piac portáljai jó felületet nyújtanak az egyéni utazók számára. A vizsgált portálok előnyben részesítik a szálláshelyeket és jellemzően egy szálláshelyre koncentrálják ajánlataikat. A keresési szempontokat mindhárom portál esetében kielégítőnek találtam. Az utazó személyek száma a keresés során mindenütt korlátozott. Egyik portál sem képes több szálláshelyről származó szobákat egy foglalásként kezelni.</w:t>
      </w:r>
    </w:p>
    <w:p w:rsidR="000726F6" w:rsidRDefault="00A74EB2" w:rsidP="00A74EB2">
      <w:pPr>
        <w:pStyle w:val="ThesisSzveg"/>
        <w:sectPr w:rsidR="000726F6" w:rsidSect="000726F6">
          <w:headerReference w:type="default" r:id="rId12"/>
          <w:pgSz w:w="12240" w:h="15840"/>
          <w:pgMar w:top="1701" w:right="1701" w:bottom="1701" w:left="0" w:header="709" w:footer="709" w:gutter="2268"/>
          <w:cols w:space="708"/>
          <w:docGrid w:linePitch="360"/>
        </w:sectPr>
      </w:pPr>
      <w:r>
        <w:t xml:space="preserve">A </w:t>
      </w:r>
      <w:r w:rsidR="00F95696">
        <w:t>kutatásom</w:t>
      </w:r>
      <w:r>
        <w:t xml:space="preserve"> során nem találtam olyan szálláskereső portált, amely funkcionalitásában közvetlen vetélytársa vagy alternatívája lehetne az általam felvázolt rendszernek.</w:t>
      </w:r>
    </w:p>
    <w:p w:rsidR="00D323D7" w:rsidRDefault="00D323D7" w:rsidP="000C21EE">
      <w:pPr>
        <w:pStyle w:val="Cmsor1"/>
      </w:pPr>
      <w:bookmarkStart w:id="24" w:name="_Toc416211899"/>
      <w:r w:rsidRPr="00964772">
        <w:lastRenderedPageBreak/>
        <w:t>Nemlineáris programozás</w:t>
      </w:r>
      <w:bookmarkEnd w:id="24"/>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3"/>
          <w:headerReference w:type="first" r:id="rId14"/>
          <w:pgSz w:w="12240" w:h="15840"/>
          <w:pgMar w:top="1701" w:right="1701" w:bottom="1701" w:left="0" w:header="709" w:footer="709" w:gutter="2268"/>
          <w:cols w:space="708"/>
          <w:docGrid w:linePitch="360"/>
        </w:sectPr>
      </w:pPr>
    </w:p>
    <w:p w:rsidR="00D323D7" w:rsidRDefault="00E40DAB" w:rsidP="000C21EE">
      <w:pPr>
        <w:pStyle w:val="Cmsor1"/>
      </w:pPr>
      <w:bookmarkStart w:id="25" w:name="_Toc416211900"/>
      <w:r w:rsidRPr="00964772">
        <w:lastRenderedPageBreak/>
        <w:t>Ruby on Rails</w:t>
      </w:r>
      <w:bookmarkEnd w:id="25"/>
    </w:p>
    <w:p w:rsidR="000726F6" w:rsidRDefault="000726F6" w:rsidP="00530FAE">
      <w:pPr>
        <w:pStyle w:val="ThesisSzvegElsBekezds"/>
      </w:pPr>
    </w:p>
    <w:p w:rsidR="00E257D0" w:rsidRDefault="00E257D0" w:rsidP="00E257D0">
      <w:pPr>
        <w:pStyle w:val="ThesisSzveg"/>
      </w:pPr>
    </w:p>
    <w:p w:rsidR="00E257D0" w:rsidRPr="00E257D0" w:rsidRDefault="00E257D0" w:rsidP="00E257D0">
      <w:pPr>
        <w:pStyle w:val="ThesisSzveg"/>
        <w:sectPr w:rsidR="00E257D0" w:rsidRPr="00E257D0" w:rsidSect="000726F6">
          <w:headerReference w:type="default" r:id="rId15"/>
          <w:pgSz w:w="12240" w:h="15840"/>
          <w:pgMar w:top="1701" w:right="1701" w:bottom="1701" w:left="0" w:header="709" w:footer="709" w:gutter="2268"/>
          <w:cols w:space="708"/>
          <w:docGrid w:linePitch="360"/>
        </w:sectPr>
      </w:pPr>
    </w:p>
    <w:p w:rsidR="00E40DAB" w:rsidRPr="000C21EE" w:rsidRDefault="00E40DAB" w:rsidP="000C21EE">
      <w:pPr>
        <w:pStyle w:val="Cmsor1"/>
      </w:pPr>
      <w:bookmarkStart w:id="26" w:name="_Toc416211901"/>
      <w:r w:rsidRPr="000C21EE">
        <w:lastRenderedPageBreak/>
        <w:t>Specifikáció</w:t>
      </w:r>
      <w:bookmarkEnd w:id="26"/>
    </w:p>
    <w:p w:rsidR="00731836" w:rsidRDefault="00731836" w:rsidP="00731836">
      <w:pPr>
        <w:pStyle w:val="ThesisSzvegElsBekezds"/>
      </w:pPr>
      <w:r>
        <w:t xml:space="preserve">A feladat teljesítéséhez egy webalkalmazás tervezése és implementálása volt a cél. A webes technológia választásának oka, hogy a már megszokott és ismert szálláskereső portálokhoz hasonuljon. Ezen kívül az internetes platformra való fejlesztéssel lehet a legolcsóbban és leggyorsabban a legszélesebb felhasználói kört elérni. A manapság rendelkezésre álló úgynevezett </w:t>
      </w:r>
      <w:proofErr w:type="spellStart"/>
      <w:r w:rsidRPr="00731836">
        <w:rPr>
          <w:i/>
        </w:rPr>
        <w:t>responsive</w:t>
      </w:r>
      <w:proofErr w:type="spellEnd"/>
      <w:r>
        <w:t>, magyarul alkalmazkodó web design-ok alkalmassá tesznek egy weboldalt arra, hogy egyszerre legyen áttekinthető és kezelhető minden képernyőméreten.</w:t>
      </w:r>
    </w:p>
    <w:p w:rsidR="00664C0E" w:rsidRPr="00746569" w:rsidRDefault="00664C0E" w:rsidP="00664C0E">
      <w:pPr>
        <w:pStyle w:val="Cmsor2"/>
      </w:pPr>
      <w:bookmarkStart w:id="27" w:name="_Toc416211902"/>
      <w:r>
        <w:t>Szereplők</w:t>
      </w:r>
      <w:bookmarkEnd w:id="27"/>
    </w:p>
    <w:p w:rsidR="00664C0E" w:rsidRDefault="00664C0E" w:rsidP="00664C0E">
      <w:pPr>
        <w:pStyle w:val="ThesisSzvegElsBekezds"/>
      </w:pPr>
      <w:r>
        <w:t>A tervezett rendszerben négy felhasználói szerepkör különül el, amelyek a következők:</w:t>
      </w:r>
    </w:p>
    <w:p w:rsidR="00664C0E" w:rsidRDefault="00664C0E" w:rsidP="00664C0E">
      <w:pPr>
        <w:pStyle w:val="ThesisSzveg"/>
        <w:numPr>
          <w:ilvl w:val="0"/>
          <w:numId w:val="10"/>
        </w:numPr>
        <w:ind w:left="1134" w:hanging="447"/>
      </w:pPr>
      <w:r w:rsidRPr="003E5879">
        <w:rPr>
          <w:b/>
        </w:rPr>
        <w:t>Látogató</w:t>
      </w:r>
      <w:r w:rsidRPr="003E5879">
        <w:t>: bejelentkezés nélkül böngészi a portál publikus tartalmát.</w:t>
      </w:r>
    </w:p>
    <w:p w:rsidR="00664C0E" w:rsidRDefault="00664C0E" w:rsidP="00664C0E">
      <w:pPr>
        <w:pStyle w:val="ThesisSzveg"/>
        <w:numPr>
          <w:ilvl w:val="0"/>
          <w:numId w:val="10"/>
        </w:numPr>
        <w:ind w:left="1134" w:hanging="447"/>
      </w:pPr>
      <w:r w:rsidRPr="003E5879">
        <w:rPr>
          <w:b/>
        </w:rPr>
        <w:t>Szálláskereső</w:t>
      </w:r>
      <w:r w:rsidRPr="003E5879">
        <w:t>: bejelentkezés után szobát keres és foglal</w:t>
      </w:r>
    </w:p>
    <w:p w:rsidR="00664C0E" w:rsidRDefault="00664C0E" w:rsidP="00664C0E">
      <w:pPr>
        <w:pStyle w:val="ThesisSzveg"/>
        <w:numPr>
          <w:ilvl w:val="0"/>
          <w:numId w:val="10"/>
        </w:numPr>
        <w:ind w:left="1134" w:hanging="447"/>
      </w:pPr>
      <w:r w:rsidRPr="003E5879">
        <w:rPr>
          <w:b/>
        </w:rPr>
        <w:t>Szállásadó</w:t>
      </w:r>
      <w:r w:rsidRPr="003E5879">
        <w:t>: bejelentkezés után szobákat hirdet, foglalásokat kezel</w:t>
      </w:r>
    </w:p>
    <w:p w:rsidR="00664C0E" w:rsidRPr="00664C0E" w:rsidRDefault="00664C0E" w:rsidP="00664C0E">
      <w:pPr>
        <w:pStyle w:val="ThesisSzveg"/>
        <w:numPr>
          <w:ilvl w:val="0"/>
          <w:numId w:val="10"/>
        </w:numPr>
        <w:ind w:left="1134" w:hanging="447"/>
      </w:pPr>
      <w:r w:rsidRPr="003E5879">
        <w:rPr>
          <w:b/>
        </w:rPr>
        <w:t>Adminisztrátor</w:t>
      </w:r>
      <w:r w:rsidRPr="003E5879">
        <w:t>: bejelentkezés után a rendszer törzsadatait és beállításait kezeli</w:t>
      </w:r>
    </w:p>
    <w:p w:rsidR="00E40DAB" w:rsidRDefault="00731836" w:rsidP="000C21EE">
      <w:pPr>
        <w:pStyle w:val="Cmsor2"/>
      </w:pPr>
      <w:bookmarkStart w:id="28" w:name="_Toc416211903"/>
      <w:r w:rsidRPr="000C21EE">
        <w:t>Funkcionális</w:t>
      </w:r>
      <w:r>
        <w:t xml:space="preserve"> </w:t>
      </w:r>
      <w:r w:rsidRPr="000C21EE">
        <w:t>k</w:t>
      </w:r>
      <w:r w:rsidR="00E40DAB" w:rsidRPr="000C21EE">
        <w:t>övetelmények</w:t>
      </w:r>
      <w:bookmarkStart w:id="29" w:name="_GoBack"/>
      <w:bookmarkEnd w:id="28"/>
      <w:bookmarkEnd w:id="29"/>
    </w:p>
    <w:p w:rsidR="006119CE" w:rsidRPr="006119CE" w:rsidRDefault="006119CE" w:rsidP="006119CE">
      <w:pPr>
        <w:pStyle w:val="ThesisSzvegElsBekezds"/>
      </w:pPr>
      <w:r>
        <w:t xml:space="preserve">A fejezet a </w:t>
      </w:r>
      <w:proofErr w:type="spellStart"/>
      <w:r>
        <w:t>webalkalmazással</w:t>
      </w:r>
      <w:proofErr w:type="spellEnd"/>
      <w:r>
        <w:t xml:space="preserve"> szemben támasztott követelményeket és elvárásokat taglalja.</w:t>
      </w:r>
    </w:p>
    <w:p w:rsidR="00731836" w:rsidRDefault="00746569" w:rsidP="00746569">
      <w:pPr>
        <w:pStyle w:val="Cmsor3"/>
      </w:pPr>
      <w:bookmarkStart w:id="30" w:name="_Toc416211904"/>
      <w:r>
        <w:t>Szobák szűrése</w:t>
      </w:r>
      <w:bookmarkEnd w:id="30"/>
    </w:p>
    <w:p w:rsidR="00746569" w:rsidRPr="00746569" w:rsidRDefault="00746569" w:rsidP="00746569">
      <w:pPr>
        <w:pStyle w:val="ThesisSzvegElsBekezds"/>
      </w:pPr>
      <w:r>
        <w:t xml:space="preserve">A látogatónak és a szálláskeresőnek lehetőséget kell biztosítani a szobák szűrésére. A szűrési feltételek között szerepelnie kell a </w:t>
      </w:r>
      <w:r w:rsidR="00DC2762">
        <w:t>szálláshely szolgáltatásainak, a szoba felszereltségének, a szoba elérhetőségét jelző kezdő- és végdátumnak, a szoba típusát jelző ágyak számának valamint a városnak.</w:t>
      </w:r>
    </w:p>
    <w:p w:rsidR="00746569" w:rsidRDefault="00746569" w:rsidP="00746569">
      <w:pPr>
        <w:pStyle w:val="Cmsor3"/>
      </w:pPr>
      <w:bookmarkStart w:id="31" w:name="_Toc416211905"/>
      <w:r>
        <w:lastRenderedPageBreak/>
        <w:t>Szobafoglalás</w:t>
      </w:r>
      <w:bookmarkEnd w:id="31"/>
    </w:p>
    <w:p w:rsidR="00746569" w:rsidRDefault="00DC2762" w:rsidP="00746569">
      <w:pPr>
        <w:pStyle w:val="ThesisSzvegElsBekezds"/>
      </w:pPr>
      <w:r>
        <w:t>A szálláskereső csak a kiválasztott időszakban</w:t>
      </w:r>
      <w:r w:rsidR="00B35EA3">
        <w:t xml:space="preserve"> a rendszerben</w:t>
      </w:r>
      <w:r>
        <w:t xml:space="preserve"> elérhetőként nyilvántartott szobákat foglalhatja le. </w:t>
      </w:r>
      <w:r w:rsidR="00213230">
        <w:t>A foglalás véglegesítése előtt a szálláskeresőnek minden vendég adatát meg kell adnia.</w:t>
      </w:r>
    </w:p>
    <w:p w:rsidR="00213230" w:rsidRDefault="00213230" w:rsidP="00213230">
      <w:pPr>
        <w:pStyle w:val="ThesisSzveg"/>
      </w:pPr>
      <w:r>
        <w:t>A szobafoglalásról minden szállásadónak egyénileg kell visszajelzést készítenie. A szobafoglalást el lehet fogadni és vissza lehet utasítani. Egy foglalás akkor tekinthető teljesíthetőnek, ha minden szállásadó pozitív visszajelzést küldött. A foglalás nem teljesíthető, ha legalább egy szállásadó negatív visszajelzést küldött.</w:t>
      </w:r>
    </w:p>
    <w:p w:rsidR="00213230" w:rsidRDefault="00213230" w:rsidP="00213230">
      <w:pPr>
        <w:pStyle w:val="ThesisSzveg"/>
      </w:pPr>
      <w:r>
        <w:t>A szobafoglalások a szálláskereső és a szállásadó részéről is bármikor visszakereshetők és megtekinthetők.</w:t>
      </w:r>
    </w:p>
    <w:p w:rsidR="00832F53" w:rsidRDefault="00832F53" w:rsidP="00832F53">
      <w:pPr>
        <w:pStyle w:val="Cmsor3"/>
      </w:pPr>
      <w:bookmarkStart w:id="32" w:name="_Toc416211906"/>
      <w:r>
        <w:t>Értékelés</w:t>
      </w:r>
      <w:bookmarkEnd w:id="32"/>
    </w:p>
    <w:p w:rsidR="00832F53" w:rsidRDefault="00832F53" w:rsidP="00832F53">
      <w:pPr>
        <w:pStyle w:val="ThesisSzvegElsBekezds"/>
      </w:pPr>
      <w:r>
        <w:t>A teljesült szobafoglalások esetén, az utazás befejező dátumát követően a szálláskereső értékelheti a meglátogatott szálláshelyeket.</w:t>
      </w:r>
    </w:p>
    <w:p w:rsidR="00832F53" w:rsidRDefault="00832F53" w:rsidP="00832F53">
      <w:pPr>
        <w:pStyle w:val="Cmsor3"/>
      </w:pPr>
      <w:bookmarkStart w:id="33" w:name="_Toc416211907"/>
      <w:r>
        <w:t>Intelligens keresés</w:t>
      </w:r>
      <w:bookmarkEnd w:id="33"/>
    </w:p>
    <w:p w:rsidR="00832F53" w:rsidRPr="00832F53" w:rsidRDefault="00832F53" w:rsidP="00832F53">
      <w:pPr>
        <w:pStyle w:val="ThesisSzvegElsBekezds"/>
      </w:pPr>
      <w:r>
        <w:t>Az intelligens keresés funkció ár és távolság, vagy ezek kombinációja szerint képes automatikus ajánlást készíteni. A választható szempontok mellett figyelembe kell vennie a szálláshelyek értékeléseit és törekednie kell a jobb értékelésűek ajánlására.</w:t>
      </w:r>
    </w:p>
    <w:p w:rsidR="00746569" w:rsidRDefault="00746569" w:rsidP="00746569">
      <w:pPr>
        <w:pStyle w:val="Cmsor3"/>
      </w:pPr>
      <w:bookmarkStart w:id="34" w:name="_Toc416211908"/>
      <w:r>
        <w:t>Törzsadatok</w:t>
      </w:r>
      <w:bookmarkEnd w:id="34"/>
    </w:p>
    <w:p w:rsidR="00746569" w:rsidRDefault="00B35EA3" w:rsidP="00731836">
      <w:pPr>
        <w:pStyle w:val="ThesisSzvegElsBekezds"/>
      </w:pPr>
      <w:r>
        <w:t>Az adminisztrátornak a rendszerben megjelenő törzsadatokat tudnia kell szerkeszteni és bővíteni.</w:t>
      </w:r>
    </w:p>
    <w:p w:rsidR="00D1044B" w:rsidRDefault="00D1044B" w:rsidP="00D1044B">
      <w:pPr>
        <w:pStyle w:val="Cmsor3"/>
      </w:pPr>
      <w:bookmarkStart w:id="35" w:name="_Toc416211909"/>
      <w:r>
        <w:t>Tartós címek</w:t>
      </w:r>
      <w:bookmarkEnd w:id="35"/>
    </w:p>
    <w:p w:rsidR="00D1044B" w:rsidRPr="00D1044B" w:rsidRDefault="00D1044B" w:rsidP="00D1044B">
      <w:pPr>
        <w:pStyle w:val="ThesisSzvegElsBekezds"/>
      </w:pPr>
      <w:r>
        <w:t>A rendszerben megjelenő oldalak címeit és a keresések eredményoldalaira mutató címeket úgy kell kialakítani, hogy azok bármikor újra meglátogathatóak és linkelhetőek legyenek.</w:t>
      </w:r>
    </w:p>
    <w:p w:rsidR="00731836" w:rsidRDefault="00731836" w:rsidP="00731836">
      <w:pPr>
        <w:pStyle w:val="Cmsor2"/>
        <w:rPr>
          <w:szCs w:val="24"/>
        </w:rPr>
      </w:pPr>
      <w:bookmarkStart w:id="36" w:name="_Toc416211910"/>
      <w:r w:rsidRPr="00964772">
        <w:rPr>
          <w:szCs w:val="24"/>
        </w:rPr>
        <w:t>Célcsoport</w:t>
      </w:r>
      <w:bookmarkEnd w:id="36"/>
    </w:p>
    <w:p w:rsidR="000726F6" w:rsidRDefault="00F2524C" w:rsidP="00F2524C">
      <w:pPr>
        <w:pStyle w:val="ThesisSzvegElsBekezds"/>
        <w:sectPr w:rsidR="000726F6" w:rsidSect="000726F6">
          <w:headerReference w:type="default" r:id="rId16"/>
          <w:pgSz w:w="12240" w:h="15840"/>
          <w:pgMar w:top="1701" w:right="1701" w:bottom="1701" w:left="0" w:header="709" w:footer="709" w:gutter="2268"/>
          <w:cols w:space="708"/>
          <w:docGrid w:linePitch="360"/>
        </w:sectPr>
      </w:pPr>
      <w:r>
        <w:t>A</w:t>
      </w:r>
      <w:r w:rsidR="004C5FFD">
        <w:t xml:space="preserve"> webalkal</w:t>
      </w:r>
      <w:r>
        <w:t>m</w:t>
      </w:r>
      <w:r w:rsidR="004C5FFD">
        <w:t>a</w:t>
      </w:r>
      <w:r>
        <w:t xml:space="preserve">zás felhasználói célcsoportjaként a szállásadó szerepkör részéről a jellemzően vidéki, alacsony kapacitású panziókat és apartmanokat azonosítottam. </w:t>
      </w:r>
      <w:r>
        <w:lastRenderedPageBreak/>
        <w:t>Számukra a rendszer ugyanúgy a foglalások egyszerű kezelhetőségét nyújtja, mint a szálláskeresők számára. A szálláskereső szerepkör szempontjából a célcsoport tagjaiként az iskolai kirándulásokat szervező osztályfőnök, a baráti társaságok, illetve az üzleti célból szállást kereső szervezőket tekintem.</w:t>
      </w:r>
    </w:p>
    <w:p w:rsidR="00D323D7" w:rsidRDefault="00D323D7" w:rsidP="000C21EE">
      <w:pPr>
        <w:pStyle w:val="Cmsor1"/>
      </w:pPr>
      <w:bookmarkStart w:id="37" w:name="_Toc416211911"/>
      <w:r w:rsidRPr="00964772">
        <w:lastRenderedPageBreak/>
        <w:t>Tervezés</w:t>
      </w:r>
      <w:bookmarkEnd w:id="37"/>
    </w:p>
    <w:p w:rsidR="00530FAE" w:rsidRPr="00530FAE" w:rsidRDefault="001B7E1A" w:rsidP="00530FAE">
      <w:pPr>
        <w:pStyle w:val="ThesisSzvegElsBekezds"/>
      </w:pPr>
      <w:r>
        <w:t xml:space="preserve">A fejezet a feladat megvalósításához szükséges tervezés eredményét mutatja be. A fejezet kitér az alkalmazásban megjelenő folyamatok tárgyalására, bemutatja az intelligens keresés működéséhez szükséges </w:t>
      </w:r>
      <w:proofErr w:type="spellStart"/>
      <w:r>
        <w:t>optimalizációs</w:t>
      </w:r>
      <w:proofErr w:type="spellEnd"/>
      <w:r>
        <w:t xml:space="preserve"> modelleket. A fejezet második felében a tervezett adatbázis entitásai és a megvalósítás során felhasznált technológiákról lesz szó.</w:t>
      </w:r>
    </w:p>
    <w:p w:rsidR="00530FAE" w:rsidRDefault="00D323D7" w:rsidP="00530FAE">
      <w:pPr>
        <w:pStyle w:val="Cmsor2"/>
        <w:rPr>
          <w:szCs w:val="24"/>
        </w:rPr>
      </w:pPr>
      <w:bookmarkStart w:id="38" w:name="_Toc416211912"/>
      <w:r w:rsidRPr="00964772">
        <w:rPr>
          <w:szCs w:val="24"/>
        </w:rPr>
        <w:t>A rendszerben megjelenő fő folyamatok</w:t>
      </w:r>
      <w:bookmarkEnd w:id="38"/>
    </w:p>
    <w:p w:rsidR="00591A83" w:rsidRPr="00591A83" w:rsidRDefault="00591A83" w:rsidP="00591A83">
      <w:pPr>
        <w:pStyle w:val="ThesisSzvegElsBekezds"/>
      </w:pPr>
      <w:r>
        <w:t>Ez a fejezet a rendszerben megjelenő fő interakciós és háttérfolyamatokat mutatja be.</w:t>
      </w:r>
    </w:p>
    <w:p w:rsidR="00965E6C" w:rsidRDefault="00965E6C" w:rsidP="00965E6C">
      <w:pPr>
        <w:pStyle w:val="Cmsor3"/>
      </w:pPr>
      <w:bookmarkStart w:id="39" w:name="_Toc416211913"/>
      <w:r w:rsidRPr="00964772">
        <w:t>Szobafoglalás</w:t>
      </w:r>
      <w:bookmarkEnd w:id="39"/>
    </w:p>
    <w:p w:rsidR="00591A83" w:rsidRPr="00591A83" w:rsidRDefault="00591A83" w:rsidP="00591A83">
      <w:pPr>
        <w:pStyle w:val="ThesisSzvegElsBekezds"/>
      </w:pPr>
      <w:r>
        <w:t>A szobafoglalás folyamatában a bejelentkezett szálláskereső valamelyik keresési mechanizmust választva feltölti a virtuális kosarát a foglalni kívánt szobákkal. A kosár feltöltése után a szálláskereső véglegesíti a foglalását, megadja a foglalásban részt vevő vendégek adatait és a foglalást elküldi.</w:t>
      </w:r>
      <w:r w:rsidR="00662DE1">
        <w:t xml:space="preserve"> Az alábbi ábra a folyamat lépéseit </w:t>
      </w:r>
      <w:proofErr w:type="spellStart"/>
      <w:r w:rsidR="00662DE1">
        <w:t>részeltesen</w:t>
      </w:r>
      <w:proofErr w:type="spellEnd"/>
      <w:r w:rsidR="00662DE1">
        <w:t xml:space="preserve"> mutatja be.</w:t>
      </w:r>
    </w:p>
    <w:p w:rsidR="00036A18" w:rsidRDefault="00CC3AF8" w:rsidP="00036A18">
      <w:pPr>
        <w:pStyle w:val="ThesisSzvegElsBekezds"/>
        <w:keepNext/>
        <w:jc w:val="center"/>
      </w:pPr>
      <w:r>
        <w:object w:dxaOrig="8880" w:dyaOrig="7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4.55pt;height:345.45pt" o:ole="">
            <v:imagedata r:id="rId17" o:title=""/>
          </v:shape>
          <o:OLEObject Type="Link" ProgID="Visio.Drawing.15" ShapeID="_x0000_i1027" DrawAspect="Content" r:id="rId18" UpdateMode="Always">
            <o:LinkType>EnhancedMetaFile</o:LinkType>
            <o:LockedField>false</o:LockedField>
            <o:FieldCodes>\f 0</o:FieldCodes>
          </o:OLEObject>
        </w:object>
      </w:r>
    </w:p>
    <w:p w:rsidR="00A034AC" w:rsidRPr="00036A18" w:rsidRDefault="00CC3AF8" w:rsidP="0033408E">
      <w:pPr>
        <w:pStyle w:val="ThesisKpalrs"/>
      </w:pPr>
      <w:r>
        <w:fldChar w:fldCharType="begin"/>
      </w:r>
      <w:r>
        <w:instrText xml:space="preserve"> STYLEREF 1 \s </w:instrText>
      </w:r>
      <w:r>
        <w:fldChar w:fldCharType="separate"/>
      </w:r>
      <w:bookmarkStart w:id="40" w:name="_Toc416255113"/>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1</w:t>
      </w:r>
      <w:r>
        <w:rPr>
          <w:noProof/>
        </w:rPr>
        <w:fldChar w:fldCharType="end"/>
      </w:r>
      <w:r w:rsidR="00036A18" w:rsidRPr="00036A18">
        <w:rPr>
          <w:noProof/>
        </w:rPr>
        <w:t xml:space="preserve"> </w:t>
      </w:r>
      <w:r w:rsidR="0033408E">
        <w:rPr>
          <w:noProof/>
        </w:rPr>
        <w:t xml:space="preserve">ábra </w:t>
      </w:r>
      <w:r w:rsidR="00036A18" w:rsidRPr="00036A18">
        <w:rPr>
          <w:noProof/>
        </w:rPr>
        <w:t>Szobafoglalás folyamata</w:t>
      </w:r>
      <w:bookmarkEnd w:id="40"/>
    </w:p>
    <w:p w:rsidR="00965E6C" w:rsidRDefault="00965E6C" w:rsidP="00965E6C">
      <w:pPr>
        <w:pStyle w:val="Cmsor3"/>
      </w:pPr>
      <w:bookmarkStart w:id="41" w:name="_Toc416211914"/>
      <w:r w:rsidRPr="00964772">
        <w:t>Foglalás visszaigazolás</w:t>
      </w:r>
      <w:bookmarkEnd w:id="41"/>
    </w:p>
    <w:p w:rsidR="00662DE1" w:rsidRPr="00662DE1" w:rsidRDefault="00662DE1" w:rsidP="00662DE1">
      <w:pPr>
        <w:pStyle w:val="ThesisSzvegElsBekezds"/>
      </w:pPr>
      <w:r>
        <w:t>A rendszerbe érkező szobafoglalásokat a szállásadóknak külön-külön vissza kell igazolniuk. A foglalás állapota csak akkor változhat meg, ha minden szállásadó megtette visszajelzését.</w:t>
      </w:r>
      <w:r w:rsidR="00657979">
        <w:t xml:space="preserve"> Az alábbi ábra bemutatja a visszaigazolás folyamatát a foglalás szempontjából.</w:t>
      </w:r>
    </w:p>
    <w:p w:rsidR="00036A18" w:rsidRDefault="00CC3AF8" w:rsidP="00036A18">
      <w:pPr>
        <w:pStyle w:val="ThesisSzvegElsBekezds"/>
        <w:keepNext/>
        <w:jc w:val="center"/>
      </w:pPr>
      <w:r>
        <w:object w:dxaOrig="7545" w:dyaOrig="7005">
          <v:shape id="_x0000_i1028" type="#_x0000_t75" style="width:377.15pt;height:350.55pt" o:ole="">
            <v:imagedata r:id="rId19" o:title=""/>
          </v:shape>
          <o:OLEObject Type="Link" ProgID="Visio.Drawing.15" ShapeID="_x0000_i1028" DrawAspect="Content" r:id="rId20" UpdateMode="Always">
            <o:LinkType>EnhancedMetaFile</o:LinkType>
            <o:LockedField>false</o:LockedField>
            <o:FieldCodes>\f 0</o:FieldCodes>
          </o:OLEObject>
        </w:object>
      </w:r>
    </w:p>
    <w:p w:rsidR="00530FAE" w:rsidRPr="00036A18" w:rsidRDefault="00CC3AF8" w:rsidP="0033408E">
      <w:pPr>
        <w:pStyle w:val="ThesisKpalrs"/>
        <w:rPr>
          <w:sz w:val="28"/>
        </w:rPr>
      </w:pPr>
      <w:r>
        <w:fldChar w:fldCharType="begin"/>
      </w:r>
      <w:r>
        <w:instrText xml:space="preserve"> STYLEREF 1 \s </w:instrText>
      </w:r>
      <w:r>
        <w:fldChar w:fldCharType="separate"/>
      </w:r>
      <w:bookmarkStart w:id="42" w:name="_Toc416255114"/>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2</w:t>
      </w:r>
      <w:r>
        <w:rPr>
          <w:noProof/>
        </w:rPr>
        <w:fldChar w:fldCharType="end"/>
      </w:r>
      <w:r w:rsidR="0033408E">
        <w:t xml:space="preserve"> ábra</w:t>
      </w:r>
      <w:r w:rsidR="00036A18" w:rsidRPr="00036A18">
        <w:rPr>
          <w:noProof/>
        </w:rPr>
        <w:t xml:space="preserve"> Foglalás visszaigazolás folyamata</w:t>
      </w:r>
      <w:bookmarkEnd w:id="42"/>
    </w:p>
    <w:p w:rsidR="00657979" w:rsidRDefault="00657979" w:rsidP="00657979">
      <w:pPr>
        <w:pStyle w:val="ThesisSzveg"/>
      </w:pPr>
      <w:r>
        <w:t>Miután minden szállásadó visszaigazolta a rá vonatkozó szobákat, a rendszer új állapotba lépteti a foglalást. A foglalás teljesíthető állapotúvá válik, ha minden szállásadó pozitív visszajelzést adott. A foglalás nem teljesíthető állapotú lesz, ha legalább egy szállásadó negatív választ adott.</w:t>
      </w:r>
    </w:p>
    <w:p w:rsidR="00591A83" w:rsidRDefault="00591A83" w:rsidP="00591A83">
      <w:pPr>
        <w:pStyle w:val="Cmsor3"/>
      </w:pPr>
      <w:bookmarkStart w:id="43" w:name="_Toc416211915"/>
      <w:r>
        <w:t>Intelligens keresés</w:t>
      </w:r>
      <w:bookmarkEnd w:id="43"/>
    </w:p>
    <w:p w:rsidR="00657979" w:rsidRPr="00657979" w:rsidRDefault="00657979" w:rsidP="00657979">
      <w:pPr>
        <w:pStyle w:val="ThesisSzvegElsBekezds"/>
      </w:pPr>
      <w:r>
        <w:t>Az intelligens keresés háttérfolyamatát a rendszer a szálláskereső által megadott keresési feltételek alapján végzi el. A folyamat lépéseit részletezi az alábbi ábra.</w:t>
      </w:r>
    </w:p>
    <w:p w:rsidR="00036A18" w:rsidRDefault="00CC3AF8" w:rsidP="00036A18">
      <w:pPr>
        <w:pStyle w:val="ThesisSzvegElsBekezds"/>
        <w:keepNext/>
        <w:jc w:val="center"/>
      </w:pPr>
      <w:r>
        <w:object w:dxaOrig="9045" w:dyaOrig="4260">
          <v:shape id="_x0000_i1029" type="#_x0000_t75" style="width:404.55pt;height:191.15pt" o:ole="">
            <v:imagedata r:id="rId21" o:title=""/>
          </v:shape>
          <o:OLEObject Type="Link" ProgID="Visio.Drawing.15" ShapeID="_x0000_i1029" DrawAspect="Content" r:id="rId22" UpdateMode="Always">
            <o:LinkType>EnhancedMetaFile</o:LinkType>
            <o:LockedField>false</o:LockedField>
            <o:FieldCodes>\f 0</o:FieldCodes>
          </o:OLEObject>
        </w:object>
      </w:r>
    </w:p>
    <w:p w:rsidR="00B50DD1" w:rsidRPr="00036A18" w:rsidRDefault="00CC3AF8" w:rsidP="0033408E">
      <w:pPr>
        <w:pStyle w:val="ThesisKpalrs"/>
        <w:rPr>
          <w:sz w:val="28"/>
          <w:szCs w:val="22"/>
        </w:rPr>
      </w:pPr>
      <w:r>
        <w:fldChar w:fldCharType="begin"/>
      </w:r>
      <w:r>
        <w:instrText xml:space="preserve"> STYLEREF 1 \s </w:instrText>
      </w:r>
      <w:r>
        <w:fldChar w:fldCharType="separate"/>
      </w:r>
      <w:bookmarkStart w:id="44" w:name="_Toc416255115"/>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3</w:t>
      </w:r>
      <w:r>
        <w:rPr>
          <w:noProof/>
        </w:rPr>
        <w:fldChar w:fldCharType="end"/>
      </w:r>
      <w:r w:rsidR="0033408E">
        <w:t xml:space="preserve"> ábra</w:t>
      </w:r>
      <w:r w:rsidR="00036A18" w:rsidRPr="00036A18">
        <w:t xml:space="preserve"> Intelligens keresés háttérfolyamata</w:t>
      </w:r>
      <w:bookmarkEnd w:id="44"/>
    </w:p>
    <w:p w:rsidR="00591A83" w:rsidRPr="00591A83" w:rsidRDefault="00657979" w:rsidP="00B50DD1">
      <w:pPr>
        <w:pStyle w:val="ThesisSzveg"/>
      </w:pPr>
      <w:r>
        <w:t xml:space="preserve">A rendszer nem tud közvetlenül kommunikálni a nemlineáris megoldóval ezért előbb a szűrési feltételek szerint kiválogatott szobák alapján elkészíti az </w:t>
      </w:r>
      <w:proofErr w:type="spellStart"/>
      <w:r>
        <w:t>optimalizációhoz</w:t>
      </w:r>
      <w:proofErr w:type="spellEnd"/>
      <w:r>
        <w:t xml:space="preserve"> szükséges adatmodellt és azt, az adatbázisból kiolvasott modellel együtt fájlba írja. Ezután parancssorból végzi a nemlineáris megoldó futását és az eredmények kiolvasását.</w:t>
      </w:r>
    </w:p>
    <w:p w:rsidR="00D323D7" w:rsidRDefault="00D323D7" w:rsidP="00E40DAB">
      <w:pPr>
        <w:pStyle w:val="Cmsor2"/>
        <w:rPr>
          <w:szCs w:val="24"/>
        </w:rPr>
      </w:pPr>
      <w:bookmarkStart w:id="45" w:name="_Toc416211916"/>
      <w:r w:rsidRPr="00964772">
        <w:rPr>
          <w:szCs w:val="24"/>
        </w:rPr>
        <w:t>Nemlineáris programozási model</w:t>
      </w:r>
      <w:r w:rsidR="00A7689A">
        <w:rPr>
          <w:szCs w:val="24"/>
        </w:rPr>
        <w:t>l</w:t>
      </w:r>
      <w:bookmarkEnd w:id="45"/>
    </w:p>
    <w:p w:rsidR="00530FAE" w:rsidRDefault="00854B19" w:rsidP="00530FAE">
      <w:pPr>
        <w:pStyle w:val="ThesisSzvegElsBekezds"/>
      </w:pPr>
      <w:r>
        <w:t>A következőkben az intelligens keresés funkcióhoz használt nemlineáris programozási modelleket mutatom be.</w:t>
      </w:r>
    </w:p>
    <w:p w:rsidR="002922C9" w:rsidRDefault="00240B48" w:rsidP="002922C9">
      <w:pPr>
        <w:pStyle w:val="ThesisSzveg"/>
      </w:pPr>
      <w:r>
        <w:t xml:space="preserve">A nemlineáris optimalizáció során a cél az, hogy </w:t>
      </w:r>
      <w:r w:rsidR="00D47E9D">
        <w:t xml:space="preserve">az </w:t>
      </w:r>
      <w:r>
        <w:t>ár,</w:t>
      </w:r>
      <w:r w:rsidR="00D47E9D">
        <w:t xml:space="preserve"> a</w:t>
      </w:r>
      <w:r>
        <w:t xml:space="preserve"> távolság, illetve</w:t>
      </w:r>
      <w:r w:rsidR="00D47E9D">
        <w:t xml:space="preserve"> a</w:t>
      </w:r>
      <w:r>
        <w:t xml:space="preserve"> minőség szempontjából optimális megoldást kell találni. A minőség, vagyis a szobák a szálláshelytől örökölt értékelése minden modellben megjelenik, hiszen cél az is, hogy a szálláskereső számára nem csak racionálisan, de emocionálisan is elfogadható megoldást kínáljon a rendszer. Az ár és a távolság választható külön-külön és együttesen is. Tehát három különféle modellt kellett kialakítanom.</w:t>
      </w:r>
    </w:p>
    <w:p w:rsidR="00240B48" w:rsidRDefault="00240B48" w:rsidP="002922C9">
      <w:pPr>
        <w:pStyle w:val="ThesisSzveg"/>
      </w:pPr>
      <w:r>
        <w:t xml:space="preserve">A modellek kialakítása során figyelembe kellett vennem, hogy a különböző szempontokhoz különböző nagyságrendű és szórású értékek tartoznak. Az ár jellemzően tízezres nagyságrendű érték. A távolság, amennyiben a keresés egy városra </w:t>
      </w:r>
      <w:r>
        <w:lastRenderedPageBreak/>
        <w:t xml:space="preserve">terjed ki a pár tíz kilométernél nem nagyobb, míg város meghatározása nélkül több száz kilométer is lehet. Az értékelés egy 1-től 10-ig terjedő skálán számított átlagos érték. A nemlineáris modellben a célfüggvény a kifejezés minimalizálására törekszik. Ezáltal belátható, hogy a nagyobb nagyságrendű értékektől fog függni a megoldás. Ez nem megfelelő, a megoldás szempontjából minden </w:t>
      </w:r>
      <w:r w:rsidR="006A5C5F">
        <w:t>szempontnak egyenlően kell teljesülnie.</w:t>
      </w:r>
    </w:p>
    <w:p w:rsidR="006A5C5F" w:rsidRDefault="006A5C5F" w:rsidP="002922C9">
      <w:pPr>
        <w:pStyle w:val="ThesisSzveg"/>
      </w:pPr>
      <w:r>
        <w:t>A különböző nagyságrendű értékeket két módszerrel tettem összehasonlíthatóvá. Az első módszerem az, hogy az ár és távolság értékeket nem közvetlenül használom fel az adatmodellben. Az adatmodellbe jegyzés előtt növekvő sorrendbe állítom őket, és minden különböző értéket 1-től egyesével növelve kategóriákba sorolom, ahogy az alábbi ábrákon is látható.</w:t>
      </w:r>
    </w:p>
    <w:p w:rsidR="007A25F2" w:rsidRDefault="007A25F2" w:rsidP="007A25F2">
      <w:pPr>
        <w:pStyle w:val="ThesisSzvegElsBekezds"/>
        <w:keepNext/>
        <w:jc w:val="center"/>
      </w:pPr>
      <w:r>
        <w:object w:dxaOrig="9796" w:dyaOrig="600">
          <v:shape id="_x0000_i1025" type="#_x0000_t75" style="width:405.45pt;height:24pt" o:ole="">
            <v:imagedata r:id="rId23" o:title=""/>
          </v:shape>
          <o:OLEObject Type="Embed" ProgID="Visio.Drawing.15" ShapeID="_x0000_i1025" DrawAspect="Content" ObjectID="_1490014222" r:id="rId24"/>
        </w:object>
      </w:r>
    </w:p>
    <w:p w:rsidR="007A25F2" w:rsidRPr="007A25F2" w:rsidRDefault="00CC3AF8" w:rsidP="0033408E">
      <w:pPr>
        <w:pStyle w:val="ThesisKpalrs"/>
      </w:pPr>
      <w:r>
        <w:fldChar w:fldCharType="begin"/>
      </w:r>
      <w:r>
        <w:instrText xml:space="preserve"> STYLEREF 1 \s </w:instrText>
      </w:r>
      <w:r>
        <w:fldChar w:fldCharType="separate"/>
      </w:r>
      <w:bookmarkStart w:id="46" w:name="_Toc416255116"/>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4</w:t>
      </w:r>
      <w:r>
        <w:rPr>
          <w:noProof/>
        </w:rPr>
        <w:fldChar w:fldCharType="end"/>
      </w:r>
      <w:r w:rsidR="007A25F2" w:rsidRPr="007A25F2">
        <w:rPr>
          <w:noProof/>
        </w:rPr>
        <w:t xml:space="preserve"> </w:t>
      </w:r>
      <w:r w:rsidR="0033408E">
        <w:rPr>
          <w:noProof/>
        </w:rPr>
        <w:t xml:space="preserve">ábra </w:t>
      </w:r>
      <w:r w:rsidR="007A25F2" w:rsidRPr="007A25F2">
        <w:rPr>
          <w:noProof/>
        </w:rPr>
        <w:t>Árak kategorizálása</w:t>
      </w:r>
      <w:r w:rsidR="00D3792F">
        <w:rPr>
          <w:noProof/>
        </w:rPr>
        <w:t xml:space="preserve"> (Ft)</w:t>
      </w:r>
      <w:bookmarkEnd w:id="46"/>
    </w:p>
    <w:p w:rsidR="007A25F2" w:rsidRDefault="007A25F2" w:rsidP="007A25F2">
      <w:pPr>
        <w:pStyle w:val="ThesisSzvegElsBekezds"/>
        <w:keepNext/>
        <w:jc w:val="center"/>
      </w:pPr>
      <w:r>
        <w:object w:dxaOrig="6901" w:dyaOrig="600">
          <v:shape id="_x0000_i1026" type="#_x0000_t75" style="width:276pt;height:24pt" o:ole="">
            <v:imagedata r:id="rId25" o:title=""/>
          </v:shape>
          <o:OLEObject Type="Embed" ProgID="Visio.Drawing.15" ShapeID="_x0000_i1026" DrawAspect="Content" ObjectID="_1490014223" r:id="rId26"/>
        </w:object>
      </w:r>
    </w:p>
    <w:p w:rsidR="007A25F2" w:rsidRPr="007A25F2" w:rsidRDefault="00CC3AF8" w:rsidP="0033408E">
      <w:pPr>
        <w:pStyle w:val="ThesisKpalrs"/>
      </w:pPr>
      <w:r>
        <w:fldChar w:fldCharType="begin"/>
      </w:r>
      <w:r>
        <w:instrText xml:space="preserve"> STYLEREF 1 \s </w:instrText>
      </w:r>
      <w:r>
        <w:fldChar w:fldCharType="separate"/>
      </w:r>
      <w:bookmarkStart w:id="47" w:name="_Toc416255117"/>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5</w:t>
      </w:r>
      <w:r>
        <w:rPr>
          <w:noProof/>
        </w:rPr>
        <w:fldChar w:fldCharType="end"/>
      </w:r>
      <w:r w:rsidR="0033408E">
        <w:t xml:space="preserve"> ábra</w:t>
      </w:r>
      <w:r w:rsidR="007A25F2" w:rsidRPr="007A25F2">
        <w:rPr>
          <w:noProof/>
        </w:rPr>
        <w:t xml:space="preserve"> Távolságok kategorizálása</w:t>
      </w:r>
      <w:r w:rsidR="00D3792F">
        <w:rPr>
          <w:noProof/>
        </w:rPr>
        <w:t xml:space="preserve"> (km)</w:t>
      </w:r>
      <w:bookmarkEnd w:id="47"/>
    </w:p>
    <w:p w:rsidR="006A5C5F" w:rsidRDefault="006A5C5F" w:rsidP="002922C9">
      <w:pPr>
        <w:pStyle w:val="ThesisSzveg"/>
      </w:pPr>
      <w:r>
        <w:t>Az ár és távolság értékekből annyi kategóriát különböztetek meg, ahány különböző érték megjelenik a kiértékelés során. Mivel ez jellemzően nem haladja meg a 20-30-as számosságot, ezért az értékelésekkel is jobban összevethető. Hangsúlyos előny továbbá, hogy megszűnik a sokaság gyakran előforduló kiugró szórása, ami a következő módszer előnyére is válik.</w:t>
      </w:r>
    </w:p>
    <w:p w:rsidR="006A5C5F" w:rsidRPr="00D9577F" w:rsidRDefault="00402DF7" w:rsidP="002922C9">
      <w:pPr>
        <w:pStyle w:val="ThesisSzveg"/>
      </w:pPr>
      <w:r>
        <w:t xml:space="preserve">A fenti módszerrel kialakított kategóriák legnagyobb értéke akár a duplájával is meghaladhatja az értékelések legnagyobb, 10 értékét, azonban a sokaságok szórása közel hasonló értékekkel bír. A célfüggvényben tehát úgy döntöttem, hogy nem a puszta összegeket tekintem, hanem változók által kijelölt ár- és távolságkategóriák, valamint az értékelések sokaságainak speciális relatív szórását. A relatív szórás azért speciális, mert nem a középértékhez közelítem, hanem az ár- és távolságkategóriák esetében a legkisebb, 1 értékhez, míg az értékelések esetében, a legnagyobb 10 </w:t>
      </w:r>
      <w:r>
        <w:lastRenderedPageBreak/>
        <w:t>értékhez. A relatív szórás eredménye egy százalékos szám. A célfüggvény tehát három százalékérték összegét minimalizálja.</w:t>
      </w:r>
      <w:r w:rsidR="00595C5B">
        <w:t xml:space="preserve"> Az alábbi képlet az alkalmazott rela</w:t>
      </w:r>
      <w:r w:rsidR="00D9577F">
        <w:t xml:space="preserve">tív szórási képletet mutatja be, ahol </w:t>
      </w:r>
      <w:proofErr w:type="spellStart"/>
      <w:r w:rsidR="00D9577F">
        <w:rPr>
          <w:i/>
        </w:rPr>
        <w:t>s</w:t>
      </w:r>
      <w:r w:rsidR="00D9577F" w:rsidRPr="00D9577F">
        <w:rPr>
          <w:i/>
          <w:vertAlign w:val="subscript"/>
        </w:rPr>
        <w:t>i</w:t>
      </w:r>
      <w:proofErr w:type="spellEnd"/>
      <w:r w:rsidR="00D9577F">
        <w:t xml:space="preserve"> a vizsgált sokaság egy értéke, </w:t>
      </w:r>
      <w:proofErr w:type="spellStart"/>
      <w:r w:rsidR="00E7459E">
        <w:rPr>
          <w:i/>
        </w:rPr>
        <w:t>x</w:t>
      </w:r>
      <w:r w:rsidR="00D9577F" w:rsidRPr="00D9577F">
        <w:rPr>
          <w:i/>
          <w:vertAlign w:val="subscript"/>
        </w:rPr>
        <w:t>i</w:t>
      </w:r>
      <w:proofErr w:type="spellEnd"/>
      <w:r w:rsidR="00D9577F">
        <w:t xml:space="preserve"> a bináris súly, </w:t>
      </w:r>
      <w:proofErr w:type="spellStart"/>
      <w:r w:rsidR="00D9577F">
        <w:rPr>
          <w:i/>
        </w:rPr>
        <w:t>s</w:t>
      </w:r>
      <w:r w:rsidR="00D9577F" w:rsidRPr="00D9577F">
        <w:rPr>
          <w:i/>
          <w:vertAlign w:val="subscript"/>
        </w:rPr>
        <w:t>min</w:t>
      </w:r>
      <w:proofErr w:type="spellEnd"/>
      <w:r w:rsidR="00D9577F">
        <w:rPr>
          <w:i/>
        </w:rPr>
        <w:t xml:space="preserve"> </w:t>
      </w:r>
      <w:r w:rsidR="00D9577F">
        <w:t>a vizsgált sokaság lehetséges legkisebb értéke.</w:t>
      </w:r>
    </w:p>
    <w:p w:rsidR="00D9577F" w:rsidRDefault="00CC3AF8" w:rsidP="00D9577F">
      <w:pPr>
        <w:pStyle w:val="ThesisSzveg"/>
        <w:keepNext/>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min</m:t>
                  </m:r>
                </m:sub>
              </m:sSub>
            </m:den>
          </m:f>
        </m:oMath>
      </m:oMathPara>
    </w:p>
    <w:bookmarkStart w:id="48" w:name="_Ref416195890"/>
    <w:bookmarkStart w:id="49" w:name="_Ref416195882"/>
    <w:p w:rsidR="003B4E81" w:rsidRPr="00D9577F" w:rsidRDefault="003620FF" w:rsidP="0033408E">
      <w:pPr>
        <w:pStyle w:val="ThesisKpalrs"/>
      </w:pPr>
      <w:r>
        <w:fldChar w:fldCharType="begin"/>
      </w:r>
      <w:r>
        <w:instrText xml:space="preserve"> STYLEREF 1 \s </w:instrText>
      </w:r>
      <w:r>
        <w:fldChar w:fldCharType="separate"/>
      </w:r>
      <w:bookmarkStart w:id="50" w:name="_Toc416255123"/>
      <w:r>
        <w:rPr>
          <w:noProof/>
        </w:rPr>
        <w:t>6</w:t>
      </w:r>
      <w:r>
        <w:fldChar w:fldCharType="end"/>
      </w:r>
      <w:r>
        <w:t>.</w:t>
      </w:r>
      <w:r w:rsidR="00CC3AF8">
        <w:fldChar w:fldCharType="begin"/>
      </w:r>
      <w:r w:rsidR="00CC3AF8">
        <w:instrText xml:space="preserve"> SEQ egyenlet \* ARABIC \s 1 </w:instrText>
      </w:r>
      <w:r w:rsidR="00CC3AF8">
        <w:fldChar w:fldCharType="separate"/>
      </w:r>
      <w:r>
        <w:rPr>
          <w:noProof/>
        </w:rPr>
        <w:t>1</w:t>
      </w:r>
      <w:r w:rsidR="00CC3AF8">
        <w:rPr>
          <w:noProof/>
        </w:rPr>
        <w:fldChar w:fldCharType="end"/>
      </w:r>
      <w:bookmarkEnd w:id="48"/>
      <w:r w:rsidR="00D9577F" w:rsidRPr="00D9577F">
        <w:t xml:space="preserve"> </w:t>
      </w:r>
      <w:r w:rsidR="0033408E">
        <w:t xml:space="preserve">képlet </w:t>
      </w:r>
      <w:r w:rsidR="00D9577F" w:rsidRPr="00D9577F">
        <w:t>Speciális relatív szórás képlet</w:t>
      </w:r>
      <w:bookmarkEnd w:id="49"/>
      <w:bookmarkEnd w:id="50"/>
    </w:p>
    <w:p w:rsidR="00402DF7" w:rsidRDefault="00402DF7" w:rsidP="002922C9">
      <w:pPr>
        <w:pStyle w:val="ThesisSzveg"/>
      </w:pPr>
      <w:r>
        <w:t xml:space="preserve">A fenti módszerekkel el tudtam érni, hogy több, különböző nagyságrendű sokaságot összehasonlítsak és a célfüggvény kiértékelésekor az algoritmus </w:t>
      </w:r>
      <w:r w:rsidR="00595C5B">
        <w:t>azokat egyenlőként kezelje.</w:t>
      </w:r>
    </w:p>
    <w:p w:rsidR="00D9577F" w:rsidRDefault="00D9577F" w:rsidP="002922C9">
      <w:pPr>
        <w:pStyle w:val="ThesisSzveg"/>
      </w:pPr>
      <w:r>
        <w:t xml:space="preserve">A </w:t>
      </w:r>
      <w:r>
        <w:fldChar w:fldCharType="begin"/>
      </w:r>
      <w:r>
        <w:instrText xml:space="preserve"> REF _Ref416195890 \h </w:instrText>
      </w:r>
      <w:r>
        <w:fldChar w:fldCharType="separate"/>
      </w:r>
      <w:r w:rsidRPr="00D9577F">
        <w:rPr>
          <w:rFonts w:eastAsiaTheme="minorEastAsia" w:cs="Times New Roman"/>
          <w:i/>
          <w:noProof/>
          <w:sz w:val="20"/>
        </w:rPr>
        <w:t>6</w:t>
      </w:r>
      <w:r w:rsidRPr="00D9577F">
        <w:rPr>
          <w:rFonts w:eastAsiaTheme="minorEastAsia" w:cs="Times New Roman"/>
          <w:i/>
          <w:sz w:val="20"/>
        </w:rPr>
        <w:t>.</w:t>
      </w:r>
      <w:r w:rsidRPr="00D9577F">
        <w:rPr>
          <w:rFonts w:eastAsiaTheme="minorEastAsia" w:cs="Times New Roman"/>
          <w:i/>
          <w:noProof/>
          <w:sz w:val="20"/>
        </w:rPr>
        <w:t>1</w:t>
      </w:r>
      <w:r>
        <w:fldChar w:fldCharType="end"/>
      </w:r>
      <w:r w:rsidR="00E7459E">
        <w:t xml:space="preserve"> ábrán bemutatott képlet</w:t>
      </w:r>
      <w:r>
        <w:t xml:space="preserve"> miatt szükséges, hogy az </w:t>
      </w:r>
      <w:proofErr w:type="spellStart"/>
      <w:r>
        <w:t>optimalizációt</w:t>
      </w:r>
      <w:proofErr w:type="spellEnd"/>
      <w:r>
        <w:t xml:space="preserve"> nemlineáris megoldóval végezze a rendszer. A linearitást a bináris súllyal – ami változóként szerepel a modellben – </w:t>
      </w:r>
      <w:r w:rsidR="003C484E">
        <w:t xml:space="preserve">való szorzással </w:t>
      </w:r>
      <w:r>
        <w:t>lépi át a modell.</w:t>
      </w:r>
    </w:p>
    <w:p w:rsidR="003E5879" w:rsidRDefault="003C484E" w:rsidP="00D162E6">
      <w:pPr>
        <w:pStyle w:val="ThesisSzveg"/>
      </w:pPr>
      <w:r>
        <w:t>Mindegyik modell bináris változókat használ, amik azt mutatják, hogy mely szobákat kell a megoldáshalmazba beválasztani.</w:t>
      </w:r>
      <w:r w:rsidR="00794671">
        <w:t xml:space="preserve"> </w:t>
      </w:r>
      <w:r w:rsidR="00FA3129">
        <w:t>A modellekhez alapvetően két adathalmazra van szükség. Az első a szobák adathalmaza, amely minden eleméhez legalább kettő paraméter tartozik</w:t>
      </w:r>
      <w:r w:rsidR="00D162E6">
        <w:t>:</w:t>
      </w:r>
      <w:r w:rsidR="00FA3129">
        <w:t xml:space="preserve"> kapacitás és </w:t>
      </w:r>
      <w:r w:rsidR="003E5879">
        <w:t>értékelése</w:t>
      </w:r>
      <w:r w:rsidR="00FA3129">
        <w:t>. A második adathalmaz a vendégek</w:t>
      </w:r>
      <w:r w:rsidR="003E5879">
        <w:t xml:space="preserve"> száma</w:t>
      </w:r>
      <w:r w:rsidR="00D162E6">
        <w:t>.</w:t>
      </w:r>
      <w:r w:rsidR="00FA3129">
        <w:t xml:space="preserve"> Az optimalizálási szempontok szerint a szobák további paraméterekkel bővülnek. Az alábbi ábra a szobák halmazának egy elemét és a hozzá kapcsolódó változót és paramétereket mutatja be.</w:t>
      </w:r>
    </w:p>
    <w:p w:rsidR="0033408E" w:rsidRDefault="00CC3AF8" w:rsidP="0033408E">
      <w:pPr>
        <w:pStyle w:val="ThesisSzveg"/>
        <w:keepNext/>
        <w:jc w:val="center"/>
      </w:pPr>
      <w:r>
        <w:object w:dxaOrig="3915" w:dyaOrig="1050">
          <v:shape id="_x0000_i1030" type="#_x0000_t75" style="width:195.45pt;height:52.3pt" o:ole="">
            <v:imagedata r:id="rId27" o:title=""/>
          </v:shape>
          <o:OLEObject Type="Link" ProgID="Visio.Drawing.15" ShapeID="_x0000_i1030" DrawAspect="Content" r:id="rId28" UpdateMode="Always">
            <o:LinkType>EnhancedMetaFile</o:LinkType>
            <o:LockedField>false</o:LockedField>
            <o:FieldCodes>\f 0</o:FieldCodes>
          </o:OLEObject>
        </w:object>
      </w:r>
    </w:p>
    <w:p w:rsidR="00816B34" w:rsidRPr="0033408E" w:rsidRDefault="00CC3AF8" w:rsidP="0033408E">
      <w:pPr>
        <w:pStyle w:val="ThesisKpalrs"/>
      </w:pPr>
      <w:r>
        <w:fldChar w:fldCharType="begin"/>
      </w:r>
      <w:r>
        <w:instrText xml:space="preserve"> STYLEREF 1 \s </w:instrText>
      </w:r>
      <w:r>
        <w:fldChar w:fldCharType="separate"/>
      </w:r>
      <w:bookmarkStart w:id="51" w:name="_Toc416255118"/>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6</w:t>
      </w:r>
      <w:r>
        <w:rPr>
          <w:noProof/>
        </w:rPr>
        <w:fldChar w:fldCharType="end"/>
      </w:r>
      <w:r w:rsidR="0033408E" w:rsidRPr="0033408E">
        <w:t xml:space="preserve"> ábra A modellben megjelenő szoba objektum és a hozzá kapcsolódó változó és paraméterek</w:t>
      </w:r>
      <w:bookmarkEnd w:id="51"/>
    </w:p>
    <w:p w:rsidR="003C484E" w:rsidRPr="00794671" w:rsidRDefault="00794671" w:rsidP="00B357F2">
      <w:pPr>
        <w:pStyle w:val="ThesisSzveg"/>
      </w:pPr>
      <w:r>
        <w:lastRenderedPageBreak/>
        <w:t xml:space="preserve">Mindhárom modellben </w:t>
      </w:r>
      <w:r w:rsidR="00B357F2">
        <w:t>egy</w:t>
      </w:r>
      <w:r>
        <w:t xml:space="preserve"> alapvető korlátozást vezettem be, egyértelmű módon</w:t>
      </w:r>
      <w:r w:rsidR="00B357F2">
        <w:t xml:space="preserve"> azt</w:t>
      </w:r>
      <w:r>
        <w:t>, hogy a kiválasztott szobák kapacitása egyenlő kell, hogy legyen a vendégek számával.</w:t>
      </w:r>
    </w:p>
    <w:p w:rsidR="00794671" w:rsidRPr="00595C5B" w:rsidRDefault="00CC3AF8" w:rsidP="00794671">
      <w:pPr>
        <w:pStyle w:val="ThesisSzveg"/>
        <w:keepNext/>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e>
          </m:nary>
          <m:r>
            <w:rPr>
              <w:rFonts w:ascii="Cambria Math" w:hAnsi="Cambria Math"/>
            </w:rPr>
            <m:t>=v</m:t>
          </m:r>
        </m:oMath>
      </m:oMathPara>
    </w:p>
    <w:p w:rsidR="00794671" w:rsidRDefault="00CC3AF8" w:rsidP="0033408E">
      <w:pPr>
        <w:pStyle w:val="ThesisKpalrs"/>
      </w:pPr>
      <w:r>
        <w:fldChar w:fldCharType="begin"/>
      </w:r>
      <w:r>
        <w:instrText xml:space="preserve"> STYLEREF 1 \s </w:instrText>
      </w:r>
      <w:r>
        <w:fldChar w:fldCharType="separate"/>
      </w:r>
      <w:bookmarkStart w:id="52" w:name="_Toc416255124"/>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2</w:t>
      </w:r>
      <w:r>
        <w:rPr>
          <w:noProof/>
        </w:rPr>
        <w:fldChar w:fldCharType="end"/>
      </w:r>
      <w:r w:rsidR="00794671" w:rsidRPr="00794671">
        <w:t xml:space="preserve"> </w:t>
      </w:r>
      <w:r w:rsidR="0033408E">
        <w:t xml:space="preserve">képlet </w:t>
      </w:r>
      <w:r w:rsidR="00B357F2">
        <w:t>Korlátozás a vendégek száma alapján</w:t>
      </w:r>
      <w:bookmarkEnd w:id="52"/>
    </w:p>
    <w:p w:rsidR="00B357F2" w:rsidRPr="00B357F2" w:rsidRDefault="00B357F2" w:rsidP="00B357F2">
      <w:pPr>
        <w:pStyle w:val="ThesisSzveg"/>
      </w:pPr>
      <w:r>
        <w:t xml:space="preserve">A fenti képletben </w:t>
      </w:r>
      <w:r>
        <w:rPr>
          <w:i/>
        </w:rPr>
        <w:t>f</w:t>
      </w:r>
      <w:r w:rsidRPr="00794671">
        <w:rPr>
          <w:i/>
          <w:vertAlign w:val="subscript"/>
        </w:rPr>
        <w:t>i</w:t>
      </w:r>
      <w:r>
        <w:t xml:space="preserve"> bináris változó, </w:t>
      </w:r>
      <w:proofErr w:type="spellStart"/>
      <w:r>
        <w:rPr>
          <w:i/>
        </w:rPr>
        <w:t>c</w:t>
      </w:r>
      <w:r w:rsidRPr="00B357F2">
        <w:rPr>
          <w:i/>
          <w:vertAlign w:val="subscript"/>
        </w:rPr>
        <w:t>i</w:t>
      </w:r>
      <w:proofErr w:type="spellEnd"/>
      <w:r>
        <w:t xml:space="preserve"> az </w:t>
      </w:r>
      <w:proofErr w:type="spellStart"/>
      <w:r w:rsidRPr="00B357F2">
        <w:rPr>
          <w:i/>
        </w:rPr>
        <w:t>i</w:t>
      </w:r>
      <w:r>
        <w:t>-edik</w:t>
      </w:r>
      <w:proofErr w:type="spellEnd"/>
      <w:r>
        <w:t xml:space="preserve"> szoba kapacitása, </w:t>
      </w:r>
      <w:r w:rsidR="00E7459E">
        <w:rPr>
          <w:i/>
        </w:rPr>
        <w:t>v</w:t>
      </w:r>
      <w:r>
        <w:t xml:space="preserve"> pedig a vendégek </w:t>
      </w:r>
      <w:r w:rsidR="00E7459E">
        <w:t>száma</w:t>
      </w:r>
      <w:r>
        <w:t>.</w:t>
      </w:r>
    </w:p>
    <w:p w:rsidR="00965E6C" w:rsidRDefault="00965E6C" w:rsidP="00965E6C">
      <w:pPr>
        <w:pStyle w:val="Cmsor3"/>
      </w:pPr>
      <w:bookmarkStart w:id="53" w:name="_Ref416201495"/>
      <w:bookmarkStart w:id="54" w:name="_Toc416211917"/>
      <w:r w:rsidRPr="00964772">
        <w:t xml:space="preserve">Olcsó </w:t>
      </w:r>
      <w:r w:rsidR="00240B48">
        <w:t>modell</w:t>
      </w:r>
      <w:bookmarkEnd w:id="53"/>
      <w:bookmarkEnd w:id="54"/>
    </w:p>
    <w:p w:rsidR="004676DB" w:rsidRDefault="000F2550" w:rsidP="001032A6">
      <w:pPr>
        <w:pStyle w:val="ThesisSzvegElsBekezds"/>
      </w:pPr>
      <w:r>
        <w:t>Az olcsó</w:t>
      </w:r>
      <w:r w:rsidR="001032A6">
        <w:t xml:space="preserve"> modell azokat a szobákat adja eredményül, amelyek a legolcsóbbak és a lehető l</w:t>
      </w:r>
      <w:r w:rsidR="004676DB">
        <w:t>egmagasabb értékeléssel bírnak.</w:t>
      </w:r>
    </w:p>
    <w:p w:rsidR="0033408E" w:rsidRDefault="00CC3AF8" w:rsidP="0033408E">
      <w:pPr>
        <w:pStyle w:val="ThesisSzvegElsBekezds"/>
        <w:keepNext/>
        <w:jc w:val="center"/>
      </w:pPr>
      <w:r w:rsidRPr="00E364C5">
        <w:object w:dxaOrig="5250" w:dyaOrig="1050">
          <v:shape id="_x0000_i1031" type="#_x0000_t75" style="width:270pt;height:54.85pt" o:ole="">
            <v:imagedata r:id="rId29" o:title=""/>
          </v:shape>
          <o:OLEObject Type="Link" ProgID="Visio.Drawing.15" ShapeID="_x0000_i1031" DrawAspect="Content" r:id="rId30" UpdateMode="Always">
            <o:LinkType>EnhancedMetaFile</o:LinkType>
            <o:LockedField>false</o:LockedField>
            <o:FieldCodes>\f 0 \* MERGEFORMAT</o:FieldCodes>
          </o:OLEObject>
        </w:object>
      </w:r>
    </w:p>
    <w:p w:rsidR="00E364C5" w:rsidRDefault="00CC3AF8" w:rsidP="0033408E">
      <w:pPr>
        <w:pStyle w:val="ThesisKpalrs"/>
      </w:pPr>
      <w:r>
        <w:fldChar w:fldCharType="begin"/>
      </w:r>
      <w:r>
        <w:instrText xml:space="preserve"> STYLEREF 1 \s </w:instrText>
      </w:r>
      <w:r>
        <w:fldChar w:fldCharType="separate"/>
      </w:r>
      <w:bookmarkStart w:id="55" w:name="_Toc416255119"/>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7</w:t>
      </w:r>
      <w:r>
        <w:rPr>
          <w:noProof/>
        </w:rPr>
        <w:fldChar w:fldCharType="end"/>
      </w:r>
      <w:r w:rsidR="0033408E">
        <w:t xml:space="preserve"> ábra Az olcsó modellhez szükséges paraméterek</w:t>
      </w:r>
      <w:bookmarkEnd w:id="55"/>
    </w:p>
    <w:p w:rsidR="001032A6" w:rsidRDefault="004676DB" w:rsidP="004676DB">
      <w:pPr>
        <w:pStyle w:val="ThesisSzveg"/>
      </w:pPr>
      <w:r>
        <w:t>Ahogy azt a fenti ábra is mutatja, ehhez a modellhez a szoba halmaz paramét</w:t>
      </w:r>
      <w:r w:rsidR="00B91650">
        <w:t>erlistáját ki kell egészíteni a</w:t>
      </w:r>
      <w:r>
        <w:t xml:space="preserve"> szobák árával.</w:t>
      </w:r>
    </w:p>
    <w:p w:rsidR="0033408E" w:rsidRDefault="00CC3AF8" w:rsidP="0033408E">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3408E">
      <w:pPr>
        <w:pStyle w:val="ThesisKpalrs"/>
      </w:pPr>
      <w:r>
        <w:fldChar w:fldCharType="begin"/>
      </w:r>
      <w:r>
        <w:instrText xml:space="preserve"> STYLEREF 1 \s </w:instrText>
      </w:r>
      <w:r>
        <w:fldChar w:fldCharType="separate"/>
      </w:r>
      <w:bookmarkStart w:id="56" w:name="_Toc416255125"/>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3</w:t>
      </w:r>
      <w:r>
        <w:rPr>
          <w:noProof/>
        </w:rPr>
        <w:fldChar w:fldCharType="end"/>
      </w:r>
      <w:r w:rsidR="0033408E">
        <w:t xml:space="preserve"> képlet Az olcsó modell célfüggvénye</w:t>
      </w:r>
      <w:bookmarkEnd w:id="56"/>
    </w:p>
    <w:p w:rsidR="008019D9" w:rsidRPr="001032A6" w:rsidRDefault="008019D9" w:rsidP="008019D9">
      <w:pPr>
        <w:pStyle w:val="ThesisSzveg"/>
      </w:pPr>
      <w:r>
        <w:t xml:space="preserve">A modell célfüggvényét a fenti ábra mutatja be, ahol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57" w:name="_Ref416201499"/>
      <w:bookmarkStart w:id="58" w:name="_Toc416211918"/>
      <w:r w:rsidRPr="00964772">
        <w:lastRenderedPageBreak/>
        <w:t xml:space="preserve">Közeli </w:t>
      </w:r>
      <w:r w:rsidR="00240B48">
        <w:t>modell</w:t>
      </w:r>
      <w:bookmarkEnd w:id="57"/>
      <w:bookmarkEnd w:id="58"/>
    </w:p>
    <w:p w:rsidR="004676DB" w:rsidRDefault="000F2550" w:rsidP="00530FAE">
      <w:pPr>
        <w:pStyle w:val="ThesisSzvegElsBekezds"/>
      </w:pPr>
      <w:r>
        <w:t>A közeli modell</w:t>
      </w:r>
      <w:r w:rsidR="00482529">
        <w:t xml:space="preserve"> azokat a szobákat választja ki, amelyek egymáshoz képest a legközelebb helyezkednek el</w:t>
      </w:r>
      <w:r>
        <w:t xml:space="preserve"> és a lehető legmagasabb értékeléssel bírnak</w:t>
      </w:r>
      <w:r w:rsidR="004676DB">
        <w:t>.</w:t>
      </w:r>
    </w:p>
    <w:p w:rsidR="003620FF" w:rsidRDefault="00CC3AF8" w:rsidP="003620FF">
      <w:pPr>
        <w:pStyle w:val="ThesisSzvegElsBekezds"/>
        <w:keepNext/>
        <w:jc w:val="center"/>
      </w:pPr>
      <w:r>
        <w:object w:dxaOrig="6435" w:dyaOrig="1050">
          <v:shape id="_x0000_i1032" type="#_x0000_t75" style="width:321.45pt;height:52.3pt" o:ole="">
            <v:imagedata r:id="rId31" o:title=""/>
          </v:shape>
          <o:OLEObject Type="Link" ProgID="Visio.Drawing.15" ShapeID="_x0000_i1032" DrawAspect="Content" r:id="rId32" UpdateMode="Always">
            <o:LinkType>EnhancedMetaFile</o:LinkType>
            <o:LockedField>false</o:LockedField>
            <o:FieldCodes>\f 0 \* MERGEFORMAT</o:FieldCodes>
          </o:OLEObject>
        </w:object>
      </w:r>
    </w:p>
    <w:p w:rsidR="0033408E" w:rsidRDefault="00CC3AF8" w:rsidP="003620FF">
      <w:pPr>
        <w:pStyle w:val="ThesisKpalrs"/>
      </w:pPr>
      <w:r>
        <w:fldChar w:fldCharType="begin"/>
      </w:r>
      <w:r>
        <w:instrText xml:space="preserve"> STYLEREF 1 \s </w:instrText>
      </w:r>
      <w:r>
        <w:fldChar w:fldCharType="separate"/>
      </w:r>
      <w:bookmarkStart w:id="59" w:name="_Toc416255120"/>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8</w:t>
      </w:r>
      <w:r>
        <w:rPr>
          <w:noProof/>
        </w:rPr>
        <w:fldChar w:fldCharType="end"/>
      </w:r>
      <w:r w:rsidR="003620FF">
        <w:t xml:space="preserve"> ábra A közeli modellhez szükséges paraméterek</w:t>
      </w:r>
      <w:bookmarkEnd w:id="59"/>
    </w:p>
    <w:p w:rsidR="00530FAE" w:rsidRDefault="004D06E6" w:rsidP="004676DB">
      <w:pPr>
        <w:pStyle w:val="ThesisSzveg"/>
      </w:pPr>
      <w:r>
        <w:t>A távolságok tárolásához egy, a szobák halmazán képzett Descartes szorzatból kialakított</w:t>
      </w:r>
      <w:r w:rsidR="00482529">
        <w:t xml:space="preserve"> mátrixra van szüksé</w:t>
      </w:r>
      <w:r>
        <w:t>g, ahol a távolság paraméterként jelenik meg, ahogy az a fenti ábrán is látható</w:t>
      </w:r>
      <w:r w:rsidR="00482529">
        <w:t>. A közös szálláshelyen lévő szobák távolsága 0.</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0F2550" w:rsidRDefault="00CC3AF8" w:rsidP="003620FF">
      <w:pPr>
        <w:pStyle w:val="ThesisKpalrs"/>
      </w:pPr>
      <w:r>
        <w:fldChar w:fldCharType="begin"/>
      </w:r>
      <w:r>
        <w:instrText xml:space="preserve"> STYLEREF 1 \s </w:instrText>
      </w:r>
      <w:r>
        <w:fldChar w:fldCharType="separate"/>
      </w:r>
      <w:bookmarkStart w:id="60" w:name="_Toc416255126"/>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4</w:t>
      </w:r>
      <w:r>
        <w:rPr>
          <w:noProof/>
        </w:rPr>
        <w:fldChar w:fldCharType="end"/>
      </w:r>
      <w:r w:rsidR="003620FF">
        <w:t xml:space="preserve"> képlet A közeli modell célfüggvénye</w:t>
      </w:r>
      <w:bookmarkEnd w:id="60"/>
    </w:p>
    <w:p w:rsidR="008019D9" w:rsidRPr="00482529" w:rsidRDefault="008019D9" w:rsidP="008019D9">
      <w:pPr>
        <w:pStyle w:val="ThesisSzveg"/>
      </w:pPr>
      <w:r>
        <w:t xml:space="preserve">A modell célfüggvényét a következő ábra mutatja be,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965E6C" w:rsidRDefault="00965E6C" w:rsidP="00965E6C">
      <w:pPr>
        <w:pStyle w:val="Cmsor3"/>
      </w:pPr>
      <w:bookmarkStart w:id="61" w:name="_Toc416211919"/>
      <w:r w:rsidRPr="00964772">
        <w:t xml:space="preserve">Olcsó és közeli </w:t>
      </w:r>
      <w:r w:rsidR="00240B48">
        <w:t>modell</w:t>
      </w:r>
      <w:bookmarkEnd w:id="61"/>
    </w:p>
    <w:p w:rsidR="004676DB" w:rsidRDefault="000F2550" w:rsidP="00530FAE">
      <w:pPr>
        <w:pStyle w:val="ThesisSzvegElsBekezds"/>
      </w:pPr>
      <w:r>
        <w:t xml:space="preserve">Az olcsó és közeli modell egyesíti a </w:t>
      </w:r>
      <w:r>
        <w:fldChar w:fldCharType="begin"/>
      </w:r>
      <w:r>
        <w:instrText xml:space="preserve"> REF _Ref416201495 \r \h </w:instrText>
      </w:r>
      <w:r>
        <w:fldChar w:fldCharType="separate"/>
      </w:r>
      <w:r>
        <w:t>6.2.1</w:t>
      </w:r>
      <w:r>
        <w:fldChar w:fldCharType="end"/>
      </w:r>
      <w:r>
        <w:t xml:space="preserve"> és </w:t>
      </w:r>
      <w:r>
        <w:fldChar w:fldCharType="begin"/>
      </w:r>
      <w:r>
        <w:instrText xml:space="preserve"> REF _Ref416201499 \r \h </w:instrText>
      </w:r>
      <w:r>
        <w:fldChar w:fldCharType="separate"/>
      </w:r>
      <w:r>
        <w:t>6.2.2</w:t>
      </w:r>
      <w:r>
        <w:fldChar w:fldCharType="end"/>
      </w:r>
      <w:r>
        <w:t xml:space="preserve"> fejezetekben taglalt modelleket, vagyis az egymáshoz legközelebb eső legolcsóbb és lehető legmagasabb értékeléssel bíró szobákat adja eredményül.</w:t>
      </w:r>
    </w:p>
    <w:p w:rsidR="003620FF" w:rsidRDefault="00CC3AF8" w:rsidP="003620FF">
      <w:pPr>
        <w:pStyle w:val="ThesisSzvegElsBekezds"/>
        <w:keepNext/>
        <w:jc w:val="center"/>
      </w:pPr>
      <w:r>
        <w:object w:dxaOrig="7575" w:dyaOrig="1050">
          <v:shape id="_x0000_i1033" type="#_x0000_t75" style="width:387.45pt;height:54.85pt" o:ole="">
            <v:imagedata r:id="rId33" o:title=""/>
          </v:shape>
          <o:OLEObject Type="Link" ProgID="Visio.Drawing.15" ShapeID="_x0000_i1033" DrawAspect="Content" r:id="rId34" UpdateMode="Always">
            <o:LinkType>EnhancedMetaFile</o:LinkType>
            <o:LockedField>false</o:LockedField>
            <o:FieldCodes>\f 0 \* MERGEFORMAT</o:FieldCodes>
          </o:OLEObject>
        </w:object>
      </w:r>
    </w:p>
    <w:p w:rsidR="00E364C5" w:rsidRDefault="00CC3AF8" w:rsidP="003620FF">
      <w:pPr>
        <w:pStyle w:val="ThesisKpalrs"/>
      </w:pPr>
      <w:r>
        <w:fldChar w:fldCharType="begin"/>
      </w:r>
      <w:r>
        <w:instrText xml:space="preserve"> STYLEREF 1 \s </w:instrText>
      </w:r>
      <w:r>
        <w:fldChar w:fldCharType="separate"/>
      </w:r>
      <w:bookmarkStart w:id="62" w:name="_Toc416255121"/>
      <w:r w:rsidR="00E53C9B">
        <w:rPr>
          <w:noProof/>
        </w:rPr>
        <w:t>6</w:t>
      </w:r>
      <w:r>
        <w:rPr>
          <w:noProof/>
        </w:rPr>
        <w:fldChar w:fldCharType="end"/>
      </w:r>
      <w:r w:rsidR="00E53C9B">
        <w:t>.</w:t>
      </w:r>
      <w:r>
        <w:fldChar w:fldCharType="begin"/>
      </w:r>
      <w:r>
        <w:instrText xml:space="preserve"> SEQ ábra \* ARABIC \s 1 </w:instrText>
      </w:r>
      <w:r>
        <w:fldChar w:fldCharType="separate"/>
      </w:r>
      <w:r w:rsidR="00E53C9B">
        <w:rPr>
          <w:noProof/>
        </w:rPr>
        <w:t>9</w:t>
      </w:r>
      <w:r>
        <w:rPr>
          <w:noProof/>
        </w:rPr>
        <w:fldChar w:fldCharType="end"/>
      </w:r>
      <w:r w:rsidR="003620FF">
        <w:t xml:space="preserve"> ábra Az olcsó és közeli modellhez szükséges paraméterek</w:t>
      </w:r>
      <w:bookmarkEnd w:id="62"/>
    </w:p>
    <w:p w:rsidR="00530FAE" w:rsidRDefault="004D06E6" w:rsidP="004676DB">
      <w:pPr>
        <w:pStyle w:val="ThesisSzveg"/>
      </w:pPr>
      <w:r>
        <w:lastRenderedPageBreak/>
        <w:t xml:space="preserve">Az összevont modellnek szüksége van minden, </w:t>
      </w:r>
      <w:r w:rsidR="00E7459E">
        <w:t>az előző</w:t>
      </w:r>
      <w:r>
        <w:t xml:space="preserve"> két fejezetben tárgyalt kiegészítő paraméterre, ahogy</w:t>
      </w:r>
      <w:r w:rsidR="00E7459E">
        <w:t xml:space="preserve"> az</w:t>
      </w:r>
      <w:r>
        <w:t xml:space="preserve"> a fenti ábrán is látható.</w:t>
      </w:r>
    </w:p>
    <w:p w:rsidR="003620FF" w:rsidRDefault="00CC3AF8" w:rsidP="003620FF">
      <w:pPr>
        <w:pStyle w:val="ThesisSzveg"/>
        <w:keepNext/>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limLow>
            </m:fName>
            <m:e>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ij</m:t>
                                          </m:r>
                                        </m:sub>
                                      </m:sSub>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den>
              </m:f>
              <m:r>
                <w:rPr>
                  <w:rFonts w:ascii="Cambria Math" w:eastAsiaTheme="minorEastAsia" w:hAnsi="Cambria Math"/>
                </w:rPr>
                <m:t xml:space="preserve">+ </m:t>
              </m:r>
              <m:f>
                <m:fPr>
                  <m:ctrlPr>
                    <w:rPr>
                      <w:rFonts w:ascii="Cambria Math" w:eastAsiaTheme="minorEastAsia" w:hAnsi="Cambria Math"/>
                      <w:i/>
                    </w:rPr>
                  </m:ctrlPr>
                </m:fPr>
                <m:num>
                  <m:rad>
                    <m:radPr>
                      <m:degHide m:val="1"/>
                      <m:ctrlPr>
                        <w:rPr>
                          <w:rFonts w:ascii="Cambria Math" w:eastAsiaTheme="minorEastAsia"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r>
                                    <w:rPr>
                                      <w:rFonts w:ascii="Cambria Math" w:eastAsiaTheme="minorEastAsia" w:hAnsi="Cambria Math"/>
                                    </w:rPr>
                                    <m:t>)</m:t>
                                  </m:r>
                                </m:e>
                                <m:sup>
                                  <m:r>
                                    <w:rPr>
                                      <w:rFonts w:ascii="Cambria Math" w:eastAsiaTheme="minorEastAsia" w:hAnsi="Cambria Math"/>
                                    </w:rPr>
                                    <m:t>2</m:t>
                                  </m:r>
                                </m:sup>
                              </m:sSup>
                            </m:e>
                          </m:nary>
                        </m:num>
                        <m:den>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nary>
                        </m:den>
                      </m:f>
                    </m:e>
                  </m:rad>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max</m:t>
                      </m:r>
                    </m:sub>
                  </m:sSub>
                </m:den>
              </m:f>
            </m:e>
          </m:func>
        </m:oMath>
      </m:oMathPara>
    </w:p>
    <w:p w:rsidR="00A255F2" w:rsidRDefault="00CC3AF8" w:rsidP="003620FF">
      <w:pPr>
        <w:pStyle w:val="ThesisKpalrs"/>
      </w:pPr>
      <w:r>
        <w:fldChar w:fldCharType="begin"/>
      </w:r>
      <w:r>
        <w:instrText xml:space="preserve"> STYLEREF 1 \s </w:instrText>
      </w:r>
      <w:r>
        <w:fldChar w:fldCharType="separate"/>
      </w:r>
      <w:bookmarkStart w:id="63" w:name="_Toc416255127"/>
      <w:r w:rsidR="003620FF">
        <w:rPr>
          <w:noProof/>
        </w:rPr>
        <w:t>6</w:t>
      </w:r>
      <w:r>
        <w:rPr>
          <w:noProof/>
        </w:rPr>
        <w:fldChar w:fldCharType="end"/>
      </w:r>
      <w:r w:rsidR="003620FF">
        <w:t>.</w:t>
      </w:r>
      <w:r>
        <w:fldChar w:fldCharType="begin"/>
      </w:r>
      <w:r>
        <w:instrText xml:space="preserve"> SEQ egyenlet \* ARABIC \s 1 </w:instrText>
      </w:r>
      <w:r>
        <w:fldChar w:fldCharType="separate"/>
      </w:r>
      <w:r w:rsidR="003620FF">
        <w:rPr>
          <w:noProof/>
        </w:rPr>
        <w:t>5</w:t>
      </w:r>
      <w:r>
        <w:rPr>
          <w:noProof/>
        </w:rPr>
        <w:fldChar w:fldCharType="end"/>
      </w:r>
      <w:r w:rsidR="003620FF">
        <w:t xml:space="preserve"> Az olcsó és közeli modell célfüggvénye</w:t>
      </w:r>
      <w:bookmarkEnd w:id="63"/>
    </w:p>
    <w:p w:rsidR="000F2550" w:rsidRPr="000F2550" w:rsidRDefault="00B325A7" w:rsidP="000F2550">
      <w:pPr>
        <w:pStyle w:val="ThesisSzveg"/>
      </w:pPr>
      <w:r>
        <w:t xml:space="preserve">Az egyesített célfüggvényt mutatja a fenti ábra, ahol </w:t>
      </w:r>
      <w:proofErr w:type="spellStart"/>
      <w:r w:rsidRPr="007136B8">
        <w:rPr>
          <w:i/>
        </w:rPr>
        <w:t>d</w:t>
      </w:r>
      <w:r w:rsidRPr="007136B8">
        <w:rPr>
          <w:i/>
          <w:vertAlign w:val="subscript"/>
        </w:rPr>
        <w:t>ij</w:t>
      </w:r>
      <w:proofErr w:type="spellEnd"/>
      <w:r>
        <w:t xml:space="preserve"> az </w:t>
      </w:r>
      <w:proofErr w:type="spellStart"/>
      <w:r>
        <w:t>i-edik</w:t>
      </w:r>
      <w:proofErr w:type="spellEnd"/>
      <w:r>
        <w:t xml:space="preserve"> és </w:t>
      </w:r>
      <w:proofErr w:type="spellStart"/>
      <w:r>
        <w:t>j-edik</w:t>
      </w:r>
      <w:proofErr w:type="spellEnd"/>
      <w:r>
        <w:t xml:space="preserve"> szoba távolsága, </w:t>
      </w:r>
      <w:proofErr w:type="spellStart"/>
      <w:r>
        <w:rPr>
          <w:i/>
        </w:rPr>
        <w:t>d</w:t>
      </w:r>
      <w:r>
        <w:rPr>
          <w:i/>
          <w:vertAlign w:val="subscript"/>
        </w:rPr>
        <w:t>min</w:t>
      </w:r>
      <w:proofErr w:type="spellEnd"/>
      <w:r>
        <w:t xml:space="preserve"> a legalacsonyabb távolság a sokaságban,</w:t>
      </w:r>
      <w:r w:rsidRPr="00B325A7">
        <w:rPr>
          <w:i/>
        </w:rPr>
        <w:t xml:space="preserve"> </w:t>
      </w:r>
      <w:r>
        <w:rPr>
          <w:i/>
        </w:rPr>
        <w:t>p</w:t>
      </w:r>
      <w:r w:rsidRPr="00482529">
        <w:rPr>
          <w:i/>
          <w:vertAlign w:val="subscript"/>
        </w:rPr>
        <w:t>i</w:t>
      </w:r>
      <w:r>
        <w:rPr>
          <w:i/>
        </w:rPr>
        <w:t xml:space="preserve"> </w:t>
      </w:r>
      <w:r>
        <w:t xml:space="preserve">az </w:t>
      </w:r>
      <w:proofErr w:type="spellStart"/>
      <w:r>
        <w:t>i-edik</w:t>
      </w:r>
      <w:proofErr w:type="spellEnd"/>
      <w:r>
        <w:t xml:space="preserve"> szoba ára, </w:t>
      </w:r>
      <w:proofErr w:type="spellStart"/>
      <w:r>
        <w:rPr>
          <w:i/>
        </w:rPr>
        <w:t>p</w:t>
      </w:r>
      <w:r w:rsidRPr="00482529">
        <w:rPr>
          <w:i/>
          <w:vertAlign w:val="subscript"/>
        </w:rPr>
        <w:t>min</w:t>
      </w:r>
      <w:proofErr w:type="spellEnd"/>
      <w:r>
        <w:t xml:space="preserve"> a legalacsonyabb szobaár a sokaságban</w:t>
      </w:r>
      <w:r w:rsidR="00D55DFA">
        <w:t>,</w:t>
      </w:r>
      <w:r>
        <w:t xml:space="preserve"> </w:t>
      </w:r>
      <w:proofErr w:type="spellStart"/>
      <w:r>
        <w:rPr>
          <w:i/>
        </w:rPr>
        <w:t>r</w:t>
      </w:r>
      <w:r w:rsidRPr="00482529">
        <w:rPr>
          <w:i/>
          <w:vertAlign w:val="subscript"/>
        </w:rPr>
        <w:t>i</w:t>
      </w:r>
      <w:proofErr w:type="spellEnd"/>
      <w:r>
        <w:t xml:space="preserve"> az </w:t>
      </w:r>
      <w:proofErr w:type="spellStart"/>
      <w:r>
        <w:t>i-edik</w:t>
      </w:r>
      <w:proofErr w:type="spellEnd"/>
      <w:r>
        <w:t xml:space="preserve"> szoba átlagos értékelése </w:t>
      </w:r>
      <w:proofErr w:type="spellStart"/>
      <w:r w:rsidRPr="00482529">
        <w:rPr>
          <w:i/>
        </w:rPr>
        <w:t>r</w:t>
      </w:r>
      <w:r w:rsidRPr="00482529">
        <w:rPr>
          <w:i/>
          <w:vertAlign w:val="subscript"/>
        </w:rPr>
        <w:t>max</w:t>
      </w:r>
      <w:proofErr w:type="spellEnd"/>
      <w:r>
        <w:t xml:space="preserve"> pedig a lehetséges legmagasabb értékelés.</w:t>
      </w:r>
    </w:p>
    <w:p w:rsidR="00D323D7" w:rsidRDefault="00D323D7" w:rsidP="00E40DAB">
      <w:pPr>
        <w:pStyle w:val="Cmsor2"/>
        <w:rPr>
          <w:szCs w:val="24"/>
        </w:rPr>
      </w:pPr>
      <w:bookmarkStart w:id="64" w:name="_Toc416211920"/>
      <w:r w:rsidRPr="00964772">
        <w:rPr>
          <w:szCs w:val="24"/>
        </w:rPr>
        <w:t>Adatbázis tervezet</w:t>
      </w:r>
      <w:bookmarkEnd w:id="64"/>
    </w:p>
    <w:p w:rsidR="00530FAE" w:rsidRDefault="00E53C9B" w:rsidP="00530FAE">
      <w:pPr>
        <w:pStyle w:val="ThesisSzvegElsBekezds"/>
      </w:pPr>
      <w:r>
        <w:t xml:space="preserve">A rendszer működéséhez 18 adatbázistáblát terveztem meg. Ezek közül négy, </w:t>
      </w:r>
      <w:proofErr w:type="gramStart"/>
      <w:r>
        <w:t>a</w:t>
      </w:r>
      <w:proofErr w:type="gramEnd"/>
      <w:r>
        <w:t xml:space="preserve"> </w:t>
      </w:r>
      <w:r w:rsidRPr="00E830C7">
        <w:rPr>
          <w:i/>
        </w:rPr>
        <w:t>User</w:t>
      </w:r>
      <w:r>
        <w:t xml:space="preserve">, </w:t>
      </w:r>
      <w:r w:rsidRPr="00E830C7">
        <w:rPr>
          <w:i/>
        </w:rPr>
        <w:t>Admin</w:t>
      </w:r>
      <w:r>
        <w:t xml:space="preserve">, </w:t>
      </w:r>
      <w:proofErr w:type="spellStart"/>
      <w:r w:rsidRPr="00E830C7">
        <w:rPr>
          <w:i/>
        </w:rPr>
        <w:t>Guest</w:t>
      </w:r>
      <w:proofErr w:type="spellEnd"/>
      <w:r>
        <w:t xml:space="preserve"> és </w:t>
      </w:r>
      <w:proofErr w:type="spellStart"/>
      <w:r w:rsidRPr="00E830C7">
        <w:rPr>
          <w:i/>
        </w:rPr>
        <w:t>Owner</w:t>
      </w:r>
      <w:proofErr w:type="spellEnd"/>
      <w:r>
        <w:t xml:space="preserve"> táblák a felhasználók adatainak tárolásához és azonosításukhoz szükséges. </w:t>
      </w:r>
      <w:r w:rsidR="00E830C7">
        <w:t xml:space="preserve">Az </w:t>
      </w:r>
      <w:r w:rsidR="00E830C7" w:rsidRPr="00E830C7">
        <w:rPr>
          <w:i/>
        </w:rPr>
        <w:t>Admin</w:t>
      </w:r>
      <w:r w:rsidR="00E830C7">
        <w:t xml:space="preserve">, </w:t>
      </w:r>
      <w:proofErr w:type="spellStart"/>
      <w:r w:rsidR="00E830C7" w:rsidRPr="00E830C7">
        <w:rPr>
          <w:i/>
        </w:rPr>
        <w:t>Guest</w:t>
      </w:r>
      <w:proofErr w:type="spellEnd"/>
      <w:r w:rsidR="00E830C7">
        <w:t xml:space="preserve"> és </w:t>
      </w:r>
      <w:proofErr w:type="spellStart"/>
      <w:r w:rsidR="00E830C7" w:rsidRPr="00E830C7">
        <w:rPr>
          <w:i/>
        </w:rPr>
        <w:t>Owner</w:t>
      </w:r>
      <w:proofErr w:type="spellEnd"/>
      <w:r w:rsidR="00E830C7">
        <w:t xml:space="preserve"> táblák és </w:t>
      </w:r>
      <w:proofErr w:type="gramStart"/>
      <w:r w:rsidR="00E830C7">
        <w:t>a</w:t>
      </w:r>
      <w:proofErr w:type="gramEnd"/>
      <w:r w:rsidR="00E830C7">
        <w:t xml:space="preserve"> </w:t>
      </w:r>
      <w:r w:rsidR="00E830C7" w:rsidRPr="00E830C7">
        <w:rPr>
          <w:i/>
        </w:rPr>
        <w:t>User</w:t>
      </w:r>
      <w:r w:rsidR="00E830C7">
        <w:t xml:space="preserve"> tábla között </w:t>
      </w:r>
      <w:proofErr w:type="spellStart"/>
      <w:r w:rsidR="00E830C7">
        <w:t>polimorfikus</w:t>
      </w:r>
      <w:proofErr w:type="spellEnd"/>
      <w:r w:rsidR="00E830C7">
        <w:t xml:space="preserve"> kapcsolat áll fenn. Ez azt jelenti, hogy </w:t>
      </w:r>
      <w:proofErr w:type="gramStart"/>
      <w:r w:rsidR="00E830C7">
        <w:t>a</w:t>
      </w:r>
      <w:proofErr w:type="gramEnd"/>
      <w:r w:rsidR="00E830C7">
        <w:t xml:space="preserve"> </w:t>
      </w:r>
      <w:r w:rsidR="00E830C7" w:rsidRPr="00E830C7">
        <w:rPr>
          <w:i/>
        </w:rPr>
        <w:t>User</w:t>
      </w:r>
      <w:r w:rsidR="00E830C7">
        <w:t xml:space="preserve"> tábla kapcsolódik a három felhasználói tábla egyikéhez, a </w:t>
      </w:r>
      <w:proofErr w:type="spellStart"/>
      <w:r w:rsidR="00E830C7" w:rsidRPr="00E830C7">
        <w:rPr>
          <w:i/>
        </w:rPr>
        <w:t>role</w:t>
      </w:r>
      <w:proofErr w:type="spellEnd"/>
      <w:r w:rsidR="00E830C7" w:rsidRPr="00E830C7">
        <w:rPr>
          <w:i/>
        </w:rPr>
        <w:t>_id</w:t>
      </w:r>
      <w:r w:rsidR="00E830C7">
        <w:t xml:space="preserve"> attribútumban külső kulcsként tárolva annak elsődleges kulcsát, és a </w:t>
      </w:r>
      <w:proofErr w:type="spellStart"/>
      <w:r w:rsidR="00E830C7" w:rsidRPr="00E830C7">
        <w:rPr>
          <w:i/>
        </w:rPr>
        <w:t>role</w:t>
      </w:r>
      <w:proofErr w:type="spellEnd"/>
      <w:r w:rsidR="00E830C7" w:rsidRPr="00E830C7">
        <w:rPr>
          <w:i/>
        </w:rPr>
        <w:t>_type</w:t>
      </w:r>
      <w:r w:rsidR="00E830C7">
        <w:t xml:space="preserve"> mezőben tárolva a hivatkozott tábla nevét. Tehát egy </w:t>
      </w:r>
      <w:r w:rsidR="00E830C7" w:rsidRPr="00E830C7">
        <w:rPr>
          <w:i/>
        </w:rPr>
        <w:t>User</w:t>
      </w:r>
      <w:r w:rsidR="00E830C7">
        <w:t xml:space="preserve"> entitás rendelkezik egy szerepkörrel, amit az </w:t>
      </w:r>
      <w:r w:rsidR="00E830C7" w:rsidRPr="00E830C7">
        <w:rPr>
          <w:i/>
        </w:rPr>
        <w:t>Admin</w:t>
      </w:r>
      <w:r w:rsidR="00E830C7">
        <w:t xml:space="preserve">, </w:t>
      </w:r>
      <w:proofErr w:type="spellStart"/>
      <w:r w:rsidR="00E830C7" w:rsidRPr="00E830C7">
        <w:rPr>
          <w:i/>
        </w:rPr>
        <w:t>Guest</w:t>
      </w:r>
      <w:proofErr w:type="spellEnd"/>
      <w:r w:rsidR="00E830C7">
        <w:t xml:space="preserve"> vagy </w:t>
      </w:r>
      <w:proofErr w:type="spellStart"/>
      <w:r w:rsidR="00E830C7" w:rsidRPr="00E830C7">
        <w:rPr>
          <w:i/>
        </w:rPr>
        <w:t>Owner</w:t>
      </w:r>
      <w:proofErr w:type="spellEnd"/>
      <w:r w:rsidR="00E830C7">
        <w:t xml:space="preserve"> táblákkal képzett kapcsolat azonosít.</w:t>
      </w:r>
    </w:p>
    <w:p w:rsidR="00E830C7" w:rsidRDefault="00E830C7" w:rsidP="00E830C7">
      <w:pPr>
        <w:pStyle w:val="ThesisSzveg"/>
      </w:pPr>
      <w:r>
        <w:t xml:space="preserve">Hasonlóan a felhasználói táblákhoz, az </w:t>
      </w:r>
      <w:r w:rsidRPr="00E830C7">
        <w:rPr>
          <w:i/>
        </w:rPr>
        <w:t>Address</w:t>
      </w:r>
      <w:r>
        <w:t xml:space="preserve"> táblához is </w:t>
      </w:r>
      <w:proofErr w:type="spellStart"/>
      <w:r>
        <w:t>polimorfikus</w:t>
      </w:r>
      <w:proofErr w:type="spellEnd"/>
      <w:r>
        <w:t xml:space="preserve"> kapcsolatot terveztem. Címe a szálláskereső (</w:t>
      </w:r>
      <w:proofErr w:type="spellStart"/>
      <w:r w:rsidRPr="00E830C7">
        <w:rPr>
          <w:i/>
        </w:rPr>
        <w:t>Guest</w:t>
      </w:r>
      <w:proofErr w:type="spellEnd"/>
      <w:r>
        <w:t>) felhasználónak és egy szálláshelynek (</w:t>
      </w:r>
      <w:r w:rsidRPr="00E830C7">
        <w:rPr>
          <w:i/>
        </w:rPr>
        <w:t>Accommodation</w:t>
      </w:r>
      <w:r>
        <w:t xml:space="preserve">) van. Az </w:t>
      </w:r>
      <w:r w:rsidRPr="00E830C7">
        <w:rPr>
          <w:i/>
        </w:rPr>
        <w:t>Address</w:t>
      </w:r>
      <w:r>
        <w:t xml:space="preserve"> tábla az </w:t>
      </w:r>
      <w:proofErr w:type="spellStart"/>
      <w:r w:rsidRPr="00E830C7">
        <w:rPr>
          <w:i/>
        </w:rPr>
        <w:t>addressable</w:t>
      </w:r>
      <w:proofErr w:type="spellEnd"/>
      <w:r w:rsidRPr="00E830C7">
        <w:rPr>
          <w:i/>
        </w:rPr>
        <w:t>_id</w:t>
      </w:r>
      <w:r>
        <w:t xml:space="preserve"> attribútumban tárolja külső kulcsként annak az entitásnak az elsődleges kulcsát, amihez a cím tartozik, és az </w:t>
      </w:r>
      <w:proofErr w:type="spellStart"/>
      <w:r w:rsidRPr="00E830C7">
        <w:rPr>
          <w:i/>
        </w:rPr>
        <w:t>addressable</w:t>
      </w:r>
      <w:proofErr w:type="spellEnd"/>
      <w:r w:rsidRPr="00E830C7">
        <w:rPr>
          <w:i/>
        </w:rPr>
        <w:t>_type</w:t>
      </w:r>
      <w:r>
        <w:t xml:space="preserve"> mező azonosítja a hivatkozott tábla nevét.</w:t>
      </w:r>
    </w:p>
    <w:p w:rsidR="00E830C7" w:rsidRDefault="00E830C7" w:rsidP="00E830C7">
      <w:pPr>
        <w:pStyle w:val="ThesisSzveg"/>
      </w:pPr>
      <w:r>
        <w:t xml:space="preserve">A </w:t>
      </w:r>
      <w:r>
        <w:fldChar w:fldCharType="begin"/>
      </w:r>
      <w:r>
        <w:instrText xml:space="preserve"> REF _Ref416253661 \h </w:instrText>
      </w:r>
      <w:r>
        <w:fldChar w:fldCharType="separate"/>
      </w:r>
      <w:r w:rsidRPr="00E53C9B">
        <w:t>6.10</w:t>
      </w:r>
      <w:r>
        <w:t xml:space="preserve"> ábra</w:t>
      </w:r>
      <w:r>
        <w:fldChar w:fldCharType="end"/>
      </w:r>
      <w:r w:rsidR="00702842">
        <w:t xml:space="preserve"> bemutatja az adatbázis összes tábláját és azok kapcsolatát.</w:t>
      </w:r>
    </w:p>
    <w:p w:rsidR="00E53C9B" w:rsidRDefault="00CC3AF8" w:rsidP="00E53C9B">
      <w:pPr>
        <w:pStyle w:val="ThesisSzvegElsBekezds"/>
        <w:keepNext/>
        <w:jc w:val="center"/>
      </w:pPr>
      <w:r>
        <w:object w:dxaOrig="16860" w:dyaOrig="23940">
          <v:shape id="_x0000_i1034" type="#_x0000_t75" style="width:406.3pt;height:576.85pt" o:ole="">
            <v:imagedata r:id="rId35" o:title=""/>
          </v:shape>
          <o:OLEObject Type="Link" ProgID="Visio.Drawing.15" ShapeID="_x0000_i1034" DrawAspect="Content" r:id="rId36" UpdateMode="Always">
            <o:LinkType>EnhancedMetaFile</o:LinkType>
            <o:LockedField>false</o:LockedField>
            <o:FieldCodes>\f 0 \* MERGEFORMAT</o:FieldCodes>
          </o:OLEObject>
        </w:object>
      </w:r>
    </w:p>
    <w:bookmarkStart w:id="65" w:name="_Ref416253661"/>
    <w:p w:rsidR="00E53C9B" w:rsidRDefault="00E53C9B" w:rsidP="00E53C9B">
      <w:pPr>
        <w:pStyle w:val="ThesisKpalrs"/>
      </w:pPr>
      <w:r w:rsidRPr="00E53C9B">
        <w:fldChar w:fldCharType="begin"/>
      </w:r>
      <w:r w:rsidRPr="00E53C9B">
        <w:instrText xml:space="preserve"> STYLEREF 1 \s </w:instrText>
      </w:r>
      <w:r w:rsidRPr="00E53C9B">
        <w:fldChar w:fldCharType="separate"/>
      </w:r>
      <w:bookmarkStart w:id="66" w:name="_Toc416255122"/>
      <w:r w:rsidRPr="00E53C9B">
        <w:t>6</w:t>
      </w:r>
      <w:r w:rsidRPr="00E53C9B">
        <w:fldChar w:fldCharType="end"/>
      </w:r>
      <w:r w:rsidRPr="00E53C9B">
        <w:t>.</w:t>
      </w:r>
      <w:r w:rsidR="00CC3AF8">
        <w:fldChar w:fldCharType="begin"/>
      </w:r>
      <w:r w:rsidR="00CC3AF8">
        <w:instrText xml:space="preserve"> SEQ ábra \* ARABIC \s 1 </w:instrText>
      </w:r>
      <w:r w:rsidR="00CC3AF8">
        <w:fldChar w:fldCharType="separate"/>
      </w:r>
      <w:r w:rsidRPr="00E53C9B">
        <w:t>10</w:t>
      </w:r>
      <w:r w:rsidR="00CC3AF8">
        <w:fldChar w:fldCharType="end"/>
      </w:r>
      <w:r>
        <w:t xml:space="preserve"> ábra</w:t>
      </w:r>
      <w:bookmarkEnd w:id="65"/>
      <w:r>
        <w:t xml:space="preserve"> Az adatbá</w:t>
      </w:r>
      <w:r w:rsidRPr="00E53C9B">
        <w:t>zis entitásai és kapcsolatuk</w:t>
      </w:r>
      <w:bookmarkEnd w:id="66"/>
    </w:p>
    <w:p w:rsidR="00A163AF" w:rsidRDefault="00A163AF" w:rsidP="00A163AF">
      <w:pPr>
        <w:pStyle w:val="ThesisSzveg"/>
      </w:pPr>
      <w:r>
        <w:lastRenderedPageBreak/>
        <w:t xml:space="preserve">A </w:t>
      </w:r>
      <w:proofErr w:type="spellStart"/>
      <w:r w:rsidRPr="005C65AD">
        <w:rPr>
          <w:i/>
        </w:rPr>
        <w:t>Booking</w:t>
      </w:r>
      <w:proofErr w:type="spellEnd"/>
      <w:r>
        <w:t xml:space="preserve"> tábla tárolja a szobafoglalásokat. Minden szálláskereső (</w:t>
      </w:r>
      <w:proofErr w:type="spellStart"/>
      <w:r w:rsidRPr="005C65AD">
        <w:rPr>
          <w:i/>
        </w:rPr>
        <w:t>Guest</w:t>
      </w:r>
      <w:proofErr w:type="spellEnd"/>
      <w:r>
        <w:t xml:space="preserve">) felhasználó rendelkezik legalább egy </w:t>
      </w:r>
      <w:proofErr w:type="spellStart"/>
      <w:r w:rsidRPr="005C65AD">
        <w:rPr>
          <w:i/>
        </w:rPr>
        <w:t>Booking</w:t>
      </w:r>
      <w:proofErr w:type="spellEnd"/>
      <w:r>
        <w:t xml:space="preserve"> példánnyal, ami a virtuális kosaraként van dedikálva. A </w:t>
      </w:r>
      <w:proofErr w:type="spellStart"/>
      <w:r w:rsidRPr="005C65AD">
        <w:rPr>
          <w:i/>
        </w:rPr>
        <w:t>Booking</w:t>
      </w:r>
      <w:proofErr w:type="spellEnd"/>
      <w:r>
        <w:t xml:space="preserve"> tábla </w:t>
      </w:r>
      <w:proofErr w:type="spellStart"/>
      <w:r w:rsidRPr="005C65AD">
        <w:rPr>
          <w:i/>
        </w:rPr>
        <w:t>guest</w:t>
      </w:r>
      <w:proofErr w:type="spellEnd"/>
      <w:r w:rsidRPr="005C65AD">
        <w:rPr>
          <w:i/>
        </w:rPr>
        <w:t>_id</w:t>
      </w:r>
      <w:r>
        <w:t xml:space="preserve"> külső kulcsa azonosítja a foglalás tulajdonosát. A </w:t>
      </w:r>
      <w:proofErr w:type="spellStart"/>
      <w:r w:rsidRPr="005C65AD">
        <w:rPr>
          <w:i/>
        </w:rPr>
        <w:t>Booking</w:t>
      </w:r>
      <w:proofErr w:type="spellEnd"/>
      <w:r>
        <w:t xml:space="preserve"> táblához két kapcsolótáblát terveztem.</w:t>
      </w:r>
    </w:p>
    <w:p w:rsidR="00E53C9B" w:rsidRDefault="00702842" w:rsidP="00702842">
      <w:pPr>
        <w:pStyle w:val="ThesisSzveg"/>
      </w:pPr>
      <w:r>
        <w:t xml:space="preserve">A </w:t>
      </w:r>
      <w:proofErr w:type="spellStart"/>
      <w:r w:rsidRPr="005C65AD">
        <w:rPr>
          <w:i/>
        </w:rPr>
        <w:t>BookingRoom</w:t>
      </w:r>
      <w:proofErr w:type="spellEnd"/>
      <w:r>
        <w:t xml:space="preserve"> kapcsolótábla a foglalá</w:t>
      </w:r>
      <w:r w:rsidR="005C65AD">
        <w:t>s</w:t>
      </w:r>
      <w:r>
        <w:t xml:space="preserve">hoz tartozó szobákat tárolja. Mivel a szobák a </w:t>
      </w:r>
      <w:r w:rsidRPr="005C65AD">
        <w:rPr>
          <w:i/>
        </w:rPr>
        <w:t>Room</w:t>
      </w:r>
      <w:r>
        <w:t xml:space="preserve"> táblában nem egyedi példányok, hanem szobatípusok, amelyek a </w:t>
      </w:r>
      <w:proofErr w:type="spellStart"/>
      <w:r w:rsidRPr="005C65AD">
        <w:rPr>
          <w:i/>
        </w:rPr>
        <w:t>num</w:t>
      </w:r>
      <w:proofErr w:type="spellEnd"/>
      <w:r w:rsidRPr="005C65AD">
        <w:rPr>
          <w:i/>
        </w:rPr>
        <w:t>_of_</w:t>
      </w:r>
      <w:proofErr w:type="spellStart"/>
      <w:r w:rsidRPr="005C65AD">
        <w:rPr>
          <w:i/>
        </w:rPr>
        <w:t>this</w:t>
      </w:r>
      <w:proofErr w:type="spellEnd"/>
      <w:r>
        <w:t xml:space="preserve"> mezőben jelölik számosságukat, ezért minden, a foglalásba beválasztott szobához hozzárendelek egy, a foglalás során egyedi azonosítót, amit az </w:t>
      </w:r>
      <w:r w:rsidRPr="005C65AD">
        <w:rPr>
          <w:i/>
        </w:rPr>
        <w:t>index</w:t>
      </w:r>
      <w:r>
        <w:t xml:space="preserve"> mező tárol. Ez az egyedi azonosító teszi lehetővé, hogy a foglalásban szereplő vendégeket a szobához lehessen csatolni.</w:t>
      </w:r>
    </w:p>
    <w:p w:rsidR="00702842" w:rsidRDefault="00702842" w:rsidP="00702842">
      <w:pPr>
        <w:pStyle w:val="ThesisSzveg"/>
      </w:pPr>
      <w:r>
        <w:t xml:space="preserve">A </w:t>
      </w:r>
      <w:proofErr w:type="spellStart"/>
      <w:r w:rsidRPr="005C65AD">
        <w:rPr>
          <w:i/>
        </w:rPr>
        <w:t>BookingGuest</w:t>
      </w:r>
      <w:proofErr w:type="spellEnd"/>
      <w:r>
        <w:t xml:space="preserve"> kapcsolótábla a foglalásban szereplő vendégeket, és azok elhelyezését tárolja A </w:t>
      </w:r>
      <w:r w:rsidRPr="005C65AD">
        <w:rPr>
          <w:i/>
        </w:rPr>
        <w:t>room_index</w:t>
      </w:r>
      <w:r>
        <w:t xml:space="preserve"> mező a </w:t>
      </w:r>
      <w:proofErr w:type="spellStart"/>
      <w:r w:rsidRPr="005C65AD">
        <w:rPr>
          <w:i/>
        </w:rPr>
        <w:t>BookingRoom</w:t>
      </w:r>
      <w:proofErr w:type="spellEnd"/>
      <w:r>
        <w:t xml:space="preserve"> táblában bejegyzett </w:t>
      </w:r>
      <w:r w:rsidRPr="005C65AD">
        <w:rPr>
          <w:i/>
        </w:rPr>
        <w:t>index</w:t>
      </w:r>
      <w:r>
        <w:t xml:space="preserve"> mezőre hivatkozik, és azt jelenti, hogy a vendég melyik szobáb</w:t>
      </w:r>
      <w:r w:rsidR="005C65AD">
        <w:t>an kerül elhelyezésre. Ezen kívü</w:t>
      </w:r>
      <w:r>
        <w:t xml:space="preserve">l, a </w:t>
      </w:r>
      <w:proofErr w:type="spellStart"/>
      <w:r w:rsidRPr="005C65AD">
        <w:rPr>
          <w:i/>
        </w:rPr>
        <w:t>bed</w:t>
      </w:r>
      <w:proofErr w:type="spellEnd"/>
      <w:r>
        <w:t xml:space="preserve"> mező jelenti azt, hogy a </w:t>
      </w:r>
      <w:r w:rsidR="005C65AD">
        <w:t xml:space="preserve">vendég a </w:t>
      </w:r>
      <w:r>
        <w:t xml:space="preserve">szobában melyik ágyon kap helyet. A </w:t>
      </w:r>
      <w:proofErr w:type="spellStart"/>
      <w:r w:rsidRPr="005C65AD">
        <w:rPr>
          <w:i/>
        </w:rPr>
        <w:t>bed</w:t>
      </w:r>
      <w:proofErr w:type="spellEnd"/>
      <w:r>
        <w:t xml:space="preserve"> mező főként a weboldalon megjelenő űrlap</w:t>
      </w:r>
      <w:r w:rsidR="005C65AD">
        <w:t>ok</w:t>
      </w:r>
      <w:r>
        <w:t xml:space="preserve"> mezőinek azonosításakor használatos. A foglalás számából, a szobaindexből és az á</w:t>
      </w:r>
      <w:r w:rsidR="005C65AD">
        <w:t>gy sorszámából képzett azonosító egyedi a teljes rendszerben.</w:t>
      </w:r>
    </w:p>
    <w:p w:rsidR="005C65AD" w:rsidRDefault="005C65AD" w:rsidP="00702842">
      <w:pPr>
        <w:pStyle w:val="ThesisSzveg"/>
      </w:pPr>
      <w:r>
        <w:t xml:space="preserve">A szálláshelyek szolgáltatásait az </w:t>
      </w:r>
      <w:r w:rsidRPr="005C65AD">
        <w:rPr>
          <w:i/>
        </w:rPr>
        <w:t>Accommodation</w:t>
      </w:r>
      <w:r>
        <w:t xml:space="preserve"> táblához az </w:t>
      </w:r>
      <w:proofErr w:type="spellStart"/>
      <w:r w:rsidRPr="005C65AD">
        <w:rPr>
          <w:i/>
        </w:rPr>
        <w:t>AccommodationServiice</w:t>
      </w:r>
      <w:proofErr w:type="spellEnd"/>
      <w:r>
        <w:t xml:space="preserve"> kapcsolótáblán keresztül hozzárendelt </w:t>
      </w:r>
      <w:r w:rsidRPr="005C65AD">
        <w:rPr>
          <w:i/>
        </w:rPr>
        <w:t>Serviice</w:t>
      </w:r>
      <w:r>
        <w:t xml:space="preserve"> entitásokkal lehet tárolni. A </w:t>
      </w:r>
      <w:r w:rsidRPr="005C65AD">
        <w:rPr>
          <w:i/>
        </w:rPr>
        <w:t>Serviice</w:t>
      </w:r>
      <w:r>
        <w:t xml:space="preserve"> tábla neve azért tartalmaz két </w:t>
      </w:r>
      <w:r w:rsidRPr="005C65AD">
        <w:rPr>
          <w:i/>
        </w:rPr>
        <w:t>i</w:t>
      </w:r>
      <w:r>
        <w:t xml:space="preserve"> betűt, mert a Ruby on Rails keretrendszer egy védett kulcsszava a </w:t>
      </w:r>
      <w:r w:rsidRPr="005C65AD">
        <w:rPr>
          <w:i/>
        </w:rPr>
        <w:t>service</w:t>
      </w:r>
      <w:r>
        <w:t xml:space="preserve">. A </w:t>
      </w:r>
      <w:proofErr w:type="spellStart"/>
      <w:r w:rsidRPr="005C65AD">
        <w:rPr>
          <w:i/>
        </w:rPr>
        <w:t>category</w:t>
      </w:r>
      <w:proofErr w:type="spellEnd"/>
      <w:r>
        <w:t xml:space="preserve"> szintén védett szó, ezért kell a szálláshely kategóriákat tároló táblát </w:t>
      </w:r>
      <w:proofErr w:type="spellStart"/>
      <w:r w:rsidRPr="005C65AD">
        <w:rPr>
          <w:i/>
        </w:rPr>
        <w:t>Categry</w:t>
      </w:r>
      <w:r>
        <w:t>-nek</w:t>
      </w:r>
      <w:proofErr w:type="spellEnd"/>
      <w:r>
        <w:t xml:space="preserve"> nevezni. A szobák (</w:t>
      </w:r>
      <w:r w:rsidRPr="005C65AD">
        <w:rPr>
          <w:i/>
        </w:rPr>
        <w:t>Room</w:t>
      </w:r>
      <w:r>
        <w:t xml:space="preserve">) felszereltségét az </w:t>
      </w:r>
      <w:r w:rsidRPr="005C65AD">
        <w:rPr>
          <w:i/>
        </w:rPr>
        <w:t>Equipment</w:t>
      </w:r>
      <w:r>
        <w:t xml:space="preserve"> tábla tárolja és az </w:t>
      </w:r>
      <w:proofErr w:type="spellStart"/>
      <w:r w:rsidRPr="005C65AD">
        <w:rPr>
          <w:i/>
        </w:rPr>
        <w:t>EquipmentRoom</w:t>
      </w:r>
      <w:proofErr w:type="spellEnd"/>
      <w:r>
        <w:t xml:space="preserve"> táblán keresztül kapcsolódnak a szobákhoz.</w:t>
      </w:r>
    </w:p>
    <w:p w:rsidR="005C65AD" w:rsidRDefault="005C65AD" w:rsidP="00702842">
      <w:pPr>
        <w:pStyle w:val="ThesisSzveg"/>
      </w:pPr>
      <w:r>
        <w:t xml:space="preserve">Az értékeléseket a </w:t>
      </w:r>
      <w:r w:rsidRPr="00C02AB8">
        <w:rPr>
          <w:i/>
        </w:rPr>
        <w:t>Comment</w:t>
      </w:r>
      <w:r>
        <w:t xml:space="preserve"> tábla tárolja. A </w:t>
      </w:r>
      <w:r w:rsidRPr="00C02AB8">
        <w:rPr>
          <w:i/>
        </w:rPr>
        <w:t>Comment</w:t>
      </w:r>
      <w:r>
        <w:t xml:space="preserve"> táblában hivatkozás van a foglalásra</w:t>
      </w:r>
      <w:r w:rsidR="00C02AB8">
        <w:t xml:space="preserve"> az </w:t>
      </w:r>
      <w:proofErr w:type="spellStart"/>
      <w:r w:rsidR="00C02AB8">
        <w:rPr>
          <w:i/>
        </w:rPr>
        <w:t>booking</w:t>
      </w:r>
      <w:proofErr w:type="spellEnd"/>
      <w:r w:rsidR="00C02AB8" w:rsidRPr="00C02AB8">
        <w:rPr>
          <w:i/>
        </w:rPr>
        <w:t>_id</w:t>
      </w:r>
      <w:r w:rsidR="00C02AB8">
        <w:t xml:space="preserve"> külső kulccsal</w:t>
      </w:r>
      <w:r>
        <w:t xml:space="preserve">, mert egy vendég több foglalás útján újra és újra tehet értékelést. Az értékelés egy szálláshelyről szól, azért szükséges az </w:t>
      </w:r>
      <w:r w:rsidRPr="00C02AB8">
        <w:rPr>
          <w:i/>
        </w:rPr>
        <w:lastRenderedPageBreak/>
        <w:t>accommodation_id</w:t>
      </w:r>
      <w:r>
        <w:t xml:space="preserve"> külső kulcs. </w:t>
      </w:r>
      <w:r w:rsidR="00C02AB8">
        <w:t xml:space="preserve">A </w:t>
      </w:r>
      <w:proofErr w:type="spellStart"/>
      <w:r w:rsidR="00C02AB8" w:rsidRPr="00C02AB8">
        <w:rPr>
          <w:i/>
        </w:rPr>
        <w:t>guest</w:t>
      </w:r>
      <w:proofErr w:type="spellEnd"/>
      <w:r w:rsidR="00C02AB8" w:rsidRPr="00C02AB8">
        <w:rPr>
          <w:i/>
        </w:rPr>
        <w:t xml:space="preserve">_id </w:t>
      </w:r>
      <w:r w:rsidR="00C02AB8">
        <w:t>külső kulcs azonosítja az értékelő vendéget.</w:t>
      </w:r>
    </w:p>
    <w:p w:rsidR="00C02AB8" w:rsidRPr="00E53C9B" w:rsidRDefault="00C02AB8" w:rsidP="00702842">
      <w:pPr>
        <w:pStyle w:val="ThesisSzveg"/>
      </w:pPr>
      <w:r>
        <w:t xml:space="preserve">A rendszer beállításait és paramétereit a </w:t>
      </w:r>
      <w:proofErr w:type="spellStart"/>
      <w:r w:rsidRPr="00C02AB8">
        <w:rPr>
          <w:i/>
        </w:rPr>
        <w:t>Property</w:t>
      </w:r>
      <w:proofErr w:type="spellEnd"/>
      <w:r>
        <w:t xml:space="preserve"> tábla tárolja. A </w:t>
      </w:r>
      <w:proofErr w:type="spellStart"/>
      <w:r w:rsidRPr="00C02AB8">
        <w:rPr>
          <w:i/>
        </w:rPr>
        <w:t>Property</w:t>
      </w:r>
      <w:proofErr w:type="spellEnd"/>
      <w:r>
        <w:t xml:space="preserve"> táblában az sorok kulcs-érték pároknak tekinthetők. A </w:t>
      </w:r>
      <w:proofErr w:type="spellStart"/>
      <w:r w:rsidRPr="00C02AB8">
        <w:rPr>
          <w:i/>
        </w:rPr>
        <w:t>group</w:t>
      </w:r>
      <w:proofErr w:type="spellEnd"/>
      <w:r>
        <w:t xml:space="preserve"> mező az összetartozó bejegyzéseket jelöli.</w:t>
      </w:r>
    </w:p>
    <w:p w:rsidR="00E40DAB" w:rsidRDefault="00E40DAB" w:rsidP="00E40DAB">
      <w:pPr>
        <w:pStyle w:val="Cmsor2"/>
        <w:rPr>
          <w:szCs w:val="24"/>
        </w:rPr>
      </w:pPr>
      <w:bookmarkStart w:id="67" w:name="_Toc416211921"/>
      <w:r w:rsidRPr="00964772">
        <w:rPr>
          <w:szCs w:val="24"/>
        </w:rPr>
        <w:t>Technológia</w:t>
      </w:r>
      <w:bookmarkEnd w:id="67"/>
    </w:p>
    <w:p w:rsidR="00530FAE" w:rsidRPr="00530FAE" w:rsidRDefault="00725C57" w:rsidP="00530FAE">
      <w:pPr>
        <w:pStyle w:val="ThesisSzvegElsBekezds"/>
      </w:pPr>
      <w:r>
        <w:t>Ebben a fejezetben a fejlesztés és megvalósítás során felhasznált technológiák kerülnek bemutatásra.</w:t>
      </w:r>
    </w:p>
    <w:p w:rsidR="00965E6C" w:rsidRDefault="00C97E1F" w:rsidP="002B53A1">
      <w:pPr>
        <w:pStyle w:val="Cmsor3"/>
      </w:pPr>
      <w:r>
        <w:t>Keretrendszer</w:t>
      </w:r>
    </w:p>
    <w:p w:rsidR="00530FAE" w:rsidRPr="00530FAE" w:rsidRDefault="00530FAE" w:rsidP="00530FAE">
      <w:pPr>
        <w:pStyle w:val="ThesisSzvegElsBekezds"/>
      </w:pPr>
    </w:p>
    <w:p w:rsidR="00965E6C" w:rsidRDefault="00C97E1F" w:rsidP="002B53A1">
      <w:pPr>
        <w:pStyle w:val="Cmsor3"/>
      </w:pPr>
      <w:r>
        <w:t>Adatbázis</w:t>
      </w:r>
    </w:p>
    <w:p w:rsidR="00530FAE" w:rsidRDefault="00785EB0" w:rsidP="00530FAE">
      <w:pPr>
        <w:pStyle w:val="ThesisSzvegElsBekezds"/>
      </w:pPr>
      <w:r>
        <w:t xml:space="preserve">A webalkalmazás adatbázis megvalósításának a </w:t>
      </w:r>
      <w:proofErr w:type="spellStart"/>
      <w:r>
        <w:t>PostgreSQL-t</w:t>
      </w:r>
      <w:proofErr w:type="spellEnd"/>
      <w:r>
        <w:t xml:space="preserve"> választottam. A PostgreSQL egy több mint 15 éves múltra visszatekintő, nyílt forráskódú megbízhatónak és stabilnak tartott adatbázis motor. Magába foglalja a legtöbb az SQL:2008 szabványban meghatározott adattípust. Szinte minden népszerű progra</w:t>
      </w:r>
      <w:r w:rsidR="00535835">
        <w:t>mozási nyelvhez létezik kommunikációs interfésze. Kiválóan illeszkedi a Ruby on Rails környezetbe.</w:t>
      </w:r>
    </w:p>
    <w:p w:rsidR="00535835" w:rsidRPr="00535835" w:rsidRDefault="00535835" w:rsidP="00535835">
      <w:pPr>
        <w:pStyle w:val="ThesisSzveg"/>
      </w:pPr>
      <w:r w:rsidRPr="00535835">
        <w:t xml:space="preserve">A PostgreSQL adatbázis kétszer is elnyerte a Linux New Media </w:t>
      </w:r>
      <w:proofErr w:type="spellStart"/>
      <w:r w:rsidRPr="00535835">
        <w:t>Award</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t xml:space="preserve"> díjat, a Linux Journal újságírói pedig ötször is neki ítélték az </w:t>
      </w:r>
      <w:proofErr w:type="spellStart"/>
      <w:r w:rsidRPr="00535835">
        <w:t>Editors</w:t>
      </w:r>
      <w:proofErr w:type="spellEnd"/>
      <w:r w:rsidRPr="00535835">
        <w:t xml:space="preserve">' </w:t>
      </w:r>
      <w:proofErr w:type="spellStart"/>
      <w:r w:rsidRPr="00535835">
        <w:t>Choice</w:t>
      </w:r>
      <w:proofErr w:type="spellEnd"/>
      <w:r w:rsidRPr="00535835">
        <w:t xml:space="preserve"> </w:t>
      </w:r>
      <w:proofErr w:type="spellStart"/>
      <w:r w:rsidRPr="00535835">
        <w:t>Awards</w:t>
      </w:r>
      <w:proofErr w:type="spellEnd"/>
      <w:r w:rsidRPr="00535835">
        <w:t xml:space="preserve"> </w:t>
      </w:r>
      <w:proofErr w:type="spellStart"/>
      <w:r w:rsidRPr="00535835">
        <w:t>for</w:t>
      </w:r>
      <w:proofErr w:type="spellEnd"/>
      <w:r w:rsidRPr="00535835">
        <w:t xml:space="preserve"> Best </w:t>
      </w:r>
      <w:proofErr w:type="spellStart"/>
      <w:r w:rsidRPr="00535835">
        <w:t>Database</w:t>
      </w:r>
      <w:proofErr w:type="spellEnd"/>
      <w:r w:rsidRPr="00535835">
        <w:rPr>
          <w:rStyle w:val="apple-converted-space"/>
        </w:rPr>
        <w:t xml:space="preserve"> díjat.</w:t>
      </w:r>
    </w:p>
    <w:p w:rsidR="00965E6C" w:rsidRDefault="00C97E1F" w:rsidP="002B53A1">
      <w:pPr>
        <w:pStyle w:val="Cmsor3"/>
      </w:pPr>
      <w:r>
        <w:t>Optimalizálási modellezés</w:t>
      </w:r>
    </w:p>
    <w:p w:rsidR="00530FAE" w:rsidRDefault="00535835" w:rsidP="00530FAE">
      <w:pPr>
        <w:pStyle w:val="ThesisSzvegElsBekezds"/>
      </w:pPr>
      <w:r>
        <w:t>Az AMPL egy modellező</w:t>
      </w:r>
      <w:r w:rsidR="00C97E1F">
        <w:t xml:space="preserve"> eszköz, amivel az optimalizálás</w:t>
      </w:r>
      <w:r>
        <w:t xml:space="preserve"> teljes életciklusát le lehet fedni. Az AMPL része egy részletes és jól dokumentált mellező nyelv. A modellező</w:t>
      </w:r>
      <w:r w:rsidR="00C97E1F">
        <w:t xml:space="preserve"> használatával az optimalizálási</w:t>
      </w:r>
      <w:r>
        <w:t xml:space="preserve"> feladat minden eleme leírható kezdve az adattól, a </w:t>
      </w:r>
      <w:r w:rsidR="00D125F2">
        <w:t>korlátozásokon</w:t>
      </w:r>
      <w:r>
        <w:t xml:space="preserve"> át a célfüggvényekig. Emellett a nyelv gazdag </w:t>
      </w:r>
      <w:r w:rsidR="00D125F2">
        <w:t>programozási</w:t>
      </w:r>
      <w:r>
        <w:t xml:space="preserve"> lehetőségeket kínál </w:t>
      </w:r>
      <w:r w:rsidR="00D125F2">
        <w:t xml:space="preserve">ciklusok és elágazások használatával. Rendelkezik számos beépített matematikai függvénnyel és operátorral. Képes az adatot a modelltől </w:t>
      </w:r>
      <w:r w:rsidR="00D125F2">
        <w:lastRenderedPageBreak/>
        <w:t xml:space="preserve">elválasztani és ezáltal paraméterezhető modelleket előállítani. Az </w:t>
      </w:r>
      <w:proofErr w:type="spellStart"/>
      <w:r w:rsidR="00D125F2">
        <w:t>AMPL-hez</w:t>
      </w:r>
      <w:proofErr w:type="spellEnd"/>
      <w:r w:rsidR="00D125F2">
        <w:t xml:space="preserve"> modulárisan illeszthetők különféle, az igények szerint választott lineáris és nemlineáris megoldók. Az AMPL mindhárom (Windows, UNIX, Linux) népszerű operációs rendszert támogatja.</w:t>
      </w:r>
    </w:p>
    <w:p w:rsidR="00D125F2" w:rsidRPr="00D125F2" w:rsidRDefault="00D125F2" w:rsidP="00D125F2">
      <w:pPr>
        <w:pStyle w:val="ThesisSzveg"/>
      </w:pPr>
      <w:r>
        <w:t xml:space="preserve">Alapvetően az AMPL nem egy ingyenes eszköz, de kínálnak lehetőséget a kipróbálásra. A legegyszerűbben a hozzáférhető verzió, az AMPL </w:t>
      </w:r>
      <w:proofErr w:type="spellStart"/>
      <w:r>
        <w:t>Demo</w:t>
      </w:r>
      <w:proofErr w:type="spellEnd"/>
      <w:r>
        <w:t xml:space="preserve"> Version, amely nem funkcionalitásban, hanem teljesítményben van korlátozva. Az AMPL </w:t>
      </w:r>
      <w:proofErr w:type="spellStart"/>
      <w:r>
        <w:t>Demo</w:t>
      </w:r>
      <w:proofErr w:type="spellEnd"/>
      <w:r>
        <w:t xml:space="preserve"> Version egy lineáris modellezési feladatnál 500 változót és 500 korlátozást, míg nemlineáris feladat esetén 300 változót és 300 korlátozást képes feldolgozni. A </w:t>
      </w:r>
      <w:proofErr w:type="spellStart"/>
      <w:r>
        <w:t>Demo</w:t>
      </w:r>
      <w:proofErr w:type="spellEnd"/>
      <w:r>
        <w:t xml:space="preserve"> Version-ön kívül létezik egy 30 napos teljes próbaverzió diákoknak. A 30 nap nem hosszabbítható meg és számítógépenként korlátozott. A szakdolgozatomban az AMPL </w:t>
      </w:r>
      <w:proofErr w:type="spellStart"/>
      <w:r>
        <w:t>Demo</w:t>
      </w:r>
      <w:proofErr w:type="spellEnd"/>
      <w:r>
        <w:t xml:space="preserve"> Version-t használtam.</w:t>
      </w:r>
    </w:p>
    <w:p w:rsidR="002B53A1" w:rsidRDefault="00C97E1F" w:rsidP="002B53A1">
      <w:pPr>
        <w:pStyle w:val="Cmsor3"/>
      </w:pPr>
      <w:r>
        <w:t>Nemlineáris megoldó</w:t>
      </w:r>
    </w:p>
    <w:p w:rsidR="009D47D8" w:rsidRDefault="001F330E" w:rsidP="00530FAE">
      <w:pPr>
        <w:pStyle w:val="ThesisSzvegElsBekezds"/>
      </w:pPr>
      <w:r>
        <w:t xml:space="preserve">Az AMPL modellező eszközhöz számos lineáris és nemlineáris megoldó is választható. Ezek egy részéért fizetni kell, de vannak nyílt forráskódú, ingyenes megoldók is. A nemlineáris megoldók közül három ingyen letölthető csomagot kínálnak: az </w:t>
      </w:r>
      <w:proofErr w:type="spellStart"/>
      <w:r>
        <w:t>Ipopt-ot</w:t>
      </w:r>
      <w:proofErr w:type="spellEnd"/>
      <w:r>
        <w:t xml:space="preserve">, a Bonmin-t és a </w:t>
      </w:r>
      <w:proofErr w:type="spellStart"/>
      <w:r>
        <w:t>Couenne-t</w:t>
      </w:r>
      <w:proofErr w:type="spellEnd"/>
      <w:r>
        <w:t>. Mindhárom termék a COIN-OR projekt része, de kül</w:t>
      </w:r>
      <w:r w:rsidR="009D47D8">
        <w:t>önböző tulajdonságokkal bírnak.</w:t>
      </w:r>
    </w:p>
    <w:p w:rsidR="009D47D8" w:rsidRDefault="001F330E" w:rsidP="009D47D8">
      <w:pPr>
        <w:pStyle w:val="ThesisSzveg"/>
      </w:pPr>
      <w:r>
        <w:t xml:space="preserve">Az </w:t>
      </w:r>
      <w:proofErr w:type="spellStart"/>
      <w:r>
        <w:t>Ipopt</w:t>
      </w:r>
      <w:proofErr w:type="spellEnd"/>
      <w:r>
        <w:t xml:space="preserve"> csak folyamatos </w:t>
      </w:r>
      <w:r w:rsidR="009D47D8">
        <w:t xml:space="preserve">nemlineáris problémákat tud megoldani belső pont módszerrel. Mivel az általam felírt probléma </w:t>
      </w:r>
      <w:r w:rsidR="00846FB7">
        <w:t>diszkrét bináris változókat használ, ezért nem alkalmazható. Megpróbáltam azonban futtatni, és a megoldó képes optimális megoldást találni, de figyelmen kívül hagyja változók bináris korlátozását.</w:t>
      </w:r>
    </w:p>
    <w:p w:rsidR="009D47D8" w:rsidRDefault="009D47D8" w:rsidP="009D47D8">
      <w:pPr>
        <w:pStyle w:val="ThesisSzveg"/>
      </w:pPr>
      <w:r>
        <w:t xml:space="preserve">A </w:t>
      </w:r>
      <w:proofErr w:type="spellStart"/>
      <w:r>
        <w:t>Bonmin</w:t>
      </w:r>
      <w:proofErr w:type="spellEnd"/>
      <w:r>
        <w:t xml:space="preserve"> folytonos és diszkrét változójú konvex problémák globális optimumát szolgáltatja és heurisztikus úton képes konkáv problémák megoldására is.</w:t>
      </w:r>
    </w:p>
    <w:p w:rsidR="00530FAE" w:rsidRDefault="009D47D8" w:rsidP="009D47D8">
      <w:pPr>
        <w:pStyle w:val="ThesisSzveg"/>
      </w:pPr>
      <w:r>
        <w:t xml:space="preserve">A </w:t>
      </w:r>
      <w:proofErr w:type="spellStart"/>
      <w:r>
        <w:t>Couenne</w:t>
      </w:r>
      <w:proofErr w:type="spellEnd"/>
      <w:r>
        <w:t xml:space="preserve"> megoldó a konvexitástól függetlenül képes megoldani folytonos vagy diszktér változókkal rendelkező nemlineáris problémákat.</w:t>
      </w:r>
    </w:p>
    <w:p w:rsidR="009D47D8" w:rsidRDefault="009D47D8" w:rsidP="009D47D8">
      <w:pPr>
        <w:pStyle w:val="ThesisSzveg"/>
      </w:pPr>
      <w:r>
        <w:t xml:space="preserve">Az általam felírt problémához tehát használhattam a </w:t>
      </w:r>
      <w:proofErr w:type="spellStart"/>
      <w:r>
        <w:t>Bonmin</w:t>
      </w:r>
      <w:proofErr w:type="spellEnd"/>
      <w:r>
        <w:t xml:space="preserve"> és </w:t>
      </w:r>
      <w:proofErr w:type="spellStart"/>
      <w:r>
        <w:t>Couenne</w:t>
      </w:r>
      <w:proofErr w:type="spellEnd"/>
      <w:r>
        <w:t xml:space="preserve"> megoldókat, de a fent bemutatott tulajdonságok miatt</w:t>
      </w:r>
      <w:r w:rsidR="00033126">
        <w:t xml:space="preserve"> előszö</w:t>
      </w:r>
      <w:r>
        <w:t xml:space="preserve">r a </w:t>
      </w:r>
      <w:proofErr w:type="spellStart"/>
      <w:r>
        <w:t>Couenne-t</w:t>
      </w:r>
      <w:proofErr w:type="spellEnd"/>
      <w:r>
        <w:t xml:space="preserve"> </w:t>
      </w:r>
      <w:r>
        <w:lastRenderedPageBreak/>
        <w:t xml:space="preserve">választottam. A kísérletek azonban rácáfoltak az elképzelésekre. A </w:t>
      </w:r>
      <w:proofErr w:type="spellStart"/>
      <w:r>
        <w:t>Couenne</w:t>
      </w:r>
      <w:proofErr w:type="spellEnd"/>
      <w:r>
        <w:t xml:space="preserve"> megoldó</w:t>
      </w:r>
      <w:r w:rsidR="00846FB7">
        <w:t xml:space="preserve">, az </w:t>
      </w:r>
      <w:proofErr w:type="spellStart"/>
      <w:r w:rsidR="00846FB7">
        <w:t>Ipopt-hoz</w:t>
      </w:r>
      <w:proofErr w:type="spellEnd"/>
      <w:r w:rsidR="00846FB7">
        <w:t xml:space="preserve"> hasonlóan figyelmen kívü</w:t>
      </w:r>
      <w:r>
        <w:t>l hagyta a változók bináris jellegét és hely</w:t>
      </w:r>
      <w:r w:rsidR="00033126">
        <w:t>telen megoldásokat adott</w:t>
      </w:r>
      <w:r>
        <w:t xml:space="preserve">. Ezzel szemben a </w:t>
      </w:r>
      <w:proofErr w:type="spellStart"/>
      <w:r>
        <w:t>Bonmin</w:t>
      </w:r>
      <w:proofErr w:type="spellEnd"/>
      <w:r>
        <w:t xml:space="preserve"> használata jónak bizonyult, bármilyen adathalmazon jó megoldást kínált.</w:t>
      </w:r>
    </w:p>
    <w:p w:rsidR="00C97E1F" w:rsidRDefault="00C97E1F" w:rsidP="009D47D8">
      <w:pPr>
        <w:pStyle w:val="ThesisSzveg"/>
      </w:pPr>
      <w:r>
        <w:t xml:space="preserve">A </w:t>
      </w:r>
      <w:proofErr w:type="spellStart"/>
      <w:r>
        <w:t>Bonmin</w:t>
      </w:r>
      <w:proofErr w:type="spellEnd"/>
      <w:r>
        <w:t xml:space="preserve"> megoldó négy különböző megoldó algoritmust tartalmaz, amelyek a következők:</w:t>
      </w:r>
    </w:p>
    <w:p w:rsidR="00C97E1F" w:rsidRPr="00C97E1F" w:rsidRDefault="00C97E1F" w:rsidP="00A35656">
      <w:pPr>
        <w:pStyle w:val="ThesisSzveg"/>
        <w:numPr>
          <w:ilvl w:val="0"/>
          <w:numId w:val="12"/>
        </w:numPr>
        <w:ind w:left="993"/>
        <w:rPr>
          <w:lang w:val="en-US"/>
        </w:rPr>
      </w:pPr>
      <w:r>
        <w:rPr>
          <w:lang w:val="en-US"/>
        </w:rPr>
        <w:t xml:space="preserve">B-BB: </w:t>
      </w:r>
      <w:proofErr w:type="spellStart"/>
      <w:r>
        <w:rPr>
          <w:lang w:val="en-US"/>
        </w:rPr>
        <w:t>Nemlineáris</w:t>
      </w:r>
      <w:proofErr w:type="spellEnd"/>
      <w:r>
        <w:rPr>
          <w:lang w:val="en-US"/>
        </w:rPr>
        <w:t xml:space="preserve"> </w:t>
      </w:r>
      <w:proofErr w:type="spellStart"/>
      <w:r>
        <w:rPr>
          <w:lang w:val="en-US"/>
        </w:rPr>
        <w:t>programozás</w:t>
      </w:r>
      <w:proofErr w:type="spellEnd"/>
      <w:r>
        <w:rPr>
          <w:lang w:val="en-US"/>
        </w:rPr>
        <w:t xml:space="preserve"> (NLP) </w:t>
      </w:r>
      <w:proofErr w:type="spellStart"/>
      <w:r>
        <w:rPr>
          <w:lang w:val="en-US"/>
        </w:rPr>
        <w:t>alapú</w:t>
      </w:r>
      <w:proofErr w:type="spellEnd"/>
      <w:r>
        <w:rPr>
          <w:lang w:val="en-US"/>
        </w:rPr>
        <w:t xml:space="preserve"> </w:t>
      </w:r>
      <w:r w:rsidR="00846FB7">
        <w:t>korlátozás és elágazás (</w:t>
      </w:r>
      <w:proofErr w:type="spellStart"/>
      <w:r w:rsidR="00846FB7">
        <w:t>branch</w:t>
      </w:r>
      <w:proofErr w:type="spellEnd"/>
      <w:r w:rsidR="00846FB7">
        <w:t xml:space="preserve"> and </w:t>
      </w:r>
      <w:proofErr w:type="spellStart"/>
      <w:r w:rsidR="00846FB7">
        <w:t>bound</w:t>
      </w:r>
      <w:proofErr w:type="spellEnd"/>
      <w:r w:rsidR="00846FB7">
        <w:t>) algoritmus</w:t>
      </w:r>
    </w:p>
    <w:p w:rsidR="00C97E1F" w:rsidRPr="00C97E1F" w:rsidRDefault="00A35656" w:rsidP="00A35656">
      <w:pPr>
        <w:pStyle w:val="ThesisSzveg"/>
        <w:numPr>
          <w:ilvl w:val="0"/>
          <w:numId w:val="12"/>
        </w:numPr>
        <w:ind w:left="993"/>
        <w:rPr>
          <w:lang w:val="en-US"/>
        </w:rPr>
      </w:pPr>
      <w:r>
        <w:rPr>
          <w:lang w:val="en-US"/>
        </w:rPr>
        <w:t xml:space="preserve">B-OA: </w:t>
      </w:r>
      <w:proofErr w:type="spellStart"/>
      <w:r>
        <w:rPr>
          <w:lang w:val="en-US"/>
        </w:rPr>
        <w:t>Külső</w:t>
      </w:r>
      <w:proofErr w:type="spellEnd"/>
      <w:r>
        <w:rPr>
          <w:lang w:val="en-US"/>
        </w:rPr>
        <w:t xml:space="preserve"> </w:t>
      </w:r>
      <w:proofErr w:type="spellStart"/>
      <w:r>
        <w:rPr>
          <w:lang w:val="en-US"/>
        </w:rPr>
        <w:t>közelítéses</w:t>
      </w:r>
      <w:proofErr w:type="spellEnd"/>
      <w:r>
        <w:rPr>
          <w:lang w:val="en-US"/>
        </w:rPr>
        <w:t xml:space="preserve"> </w:t>
      </w:r>
      <w:proofErr w:type="spellStart"/>
      <w:r>
        <w:rPr>
          <w:lang w:val="en-US"/>
        </w:rPr>
        <w:t>algoritmus</w:t>
      </w:r>
      <w:proofErr w:type="spellEnd"/>
      <w:r>
        <w:rPr>
          <w:lang w:val="en-US"/>
        </w:rPr>
        <w:t xml:space="preserve"> </w:t>
      </w:r>
      <w:proofErr w:type="spellStart"/>
      <w:r>
        <w:rPr>
          <w:lang w:val="en-US"/>
        </w:rPr>
        <w:t>kimondottan</w:t>
      </w:r>
      <w:proofErr w:type="spellEnd"/>
      <w:r>
        <w:rPr>
          <w:lang w:val="en-US"/>
        </w:rPr>
        <w:t xml:space="preserve"> </w:t>
      </w:r>
      <w:proofErr w:type="spellStart"/>
      <w:r>
        <w:rPr>
          <w:lang w:val="en-US"/>
        </w:rPr>
        <w:t>vegyes-egész</w:t>
      </w:r>
      <w:proofErr w:type="spellEnd"/>
      <w:r>
        <w:rPr>
          <w:lang w:val="en-US"/>
        </w:rPr>
        <w:t xml:space="preserve"> (mixed-integer) </w:t>
      </w:r>
      <w:proofErr w:type="spellStart"/>
      <w:r>
        <w:rPr>
          <w:lang w:val="en-US"/>
        </w:rPr>
        <w:t>nemlineáris</w:t>
      </w:r>
      <w:proofErr w:type="spellEnd"/>
      <w:r>
        <w:rPr>
          <w:lang w:val="en-US"/>
        </w:rPr>
        <w:t xml:space="preserve"> </w:t>
      </w:r>
      <w:proofErr w:type="spellStart"/>
      <w:r>
        <w:rPr>
          <w:lang w:val="en-US"/>
        </w:rPr>
        <w:t>problémák</w:t>
      </w:r>
      <w:proofErr w:type="spellEnd"/>
      <w:r>
        <w:rPr>
          <w:lang w:val="en-US"/>
        </w:rPr>
        <w:t xml:space="preserve"> </w:t>
      </w:r>
      <w:proofErr w:type="spellStart"/>
      <w:r>
        <w:rPr>
          <w:lang w:val="en-US"/>
        </w:rPr>
        <w:t>megoldására</w:t>
      </w:r>
      <w:proofErr w:type="spellEnd"/>
      <w:r>
        <w:rPr>
          <w:lang w:val="en-US"/>
        </w:rPr>
        <w:t xml:space="preserve"> </w:t>
      </w:r>
      <w:proofErr w:type="spellStart"/>
      <w:r>
        <w:rPr>
          <w:lang w:val="en-US"/>
        </w:rPr>
        <w:t>fejlesztve</w:t>
      </w:r>
      <w:proofErr w:type="spellEnd"/>
    </w:p>
    <w:p w:rsidR="00C97E1F" w:rsidRPr="00C97E1F" w:rsidRDefault="00A35656" w:rsidP="00A35656">
      <w:pPr>
        <w:pStyle w:val="ThesisSzveg"/>
        <w:numPr>
          <w:ilvl w:val="0"/>
          <w:numId w:val="12"/>
        </w:numPr>
        <w:ind w:left="993"/>
        <w:rPr>
          <w:lang w:val="en-US"/>
        </w:rPr>
      </w:pPr>
      <w:r>
        <w:rPr>
          <w:lang w:val="en-US"/>
        </w:rPr>
        <w:t xml:space="preserve">B-QG: Quesada </w:t>
      </w:r>
      <w:proofErr w:type="spellStart"/>
      <w:r>
        <w:rPr>
          <w:lang w:val="en-US"/>
        </w:rPr>
        <w:t>és</w:t>
      </w:r>
      <w:proofErr w:type="spellEnd"/>
      <w:r>
        <w:rPr>
          <w:lang w:val="en-US"/>
        </w:rPr>
        <w:t xml:space="preserve"> Grossmann </w:t>
      </w:r>
      <w:proofErr w:type="spellStart"/>
      <w:r>
        <w:rPr>
          <w:lang w:val="en-US"/>
        </w:rPr>
        <w:t>korlátozás</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vágás</w:t>
      </w:r>
      <w:proofErr w:type="spellEnd"/>
      <w:r>
        <w:rPr>
          <w:lang w:val="en-US"/>
        </w:rPr>
        <w:t xml:space="preserve"> (branch and cut) </w:t>
      </w:r>
      <w:proofErr w:type="spellStart"/>
      <w:r>
        <w:rPr>
          <w:lang w:val="en-US"/>
        </w:rPr>
        <w:t>algoritmusa</w:t>
      </w:r>
      <w:proofErr w:type="spellEnd"/>
    </w:p>
    <w:p w:rsidR="00C97E1F" w:rsidRPr="00C97E1F" w:rsidRDefault="00A35656" w:rsidP="00A35656">
      <w:pPr>
        <w:pStyle w:val="ThesisSzveg"/>
        <w:numPr>
          <w:ilvl w:val="0"/>
          <w:numId w:val="12"/>
        </w:numPr>
        <w:ind w:left="993"/>
        <w:rPr>
          <w:lang w:val="en-US"/>
        </w:rPr>
      </w:pPr>
      <w:r>
        <w:rPr>
          <w:lang w:val="en-US"/>
        </w:rPr>
        <w:t>B-</w:t>
      </w:r>
      <w:proofErr w:type="spellStart"/>
      <w:r>
        <w:rPr>
          <w:lang w:val="en-US"/>
        </w:rPr>
        <w:t>Hyb</w:t>
      </w:r>
      <w:proofErr w:type="spellEnd"/>
      <w:r>
        <w:rPr>
          <w:lang w:val="en-US"/>
        </w:rPr>
        <w:t xml:space="preserve">: </w:t>
      </w:r>
      <w:proofErr w:type="spellStart"/>
      <w:r>
        <w:rPr>
          <w:lang w:val="en-US"/>
        </w:rPr>
        <w:t>Egy</w:t>
      </w:r>
      <w:proofErr w:type="spellEnd"/>
      <w:r>
        <w:rPr>
          <w:lang w:val="en-US"/>
        </w:rPr>
        <w:t xml:space="preserve"> </w:t>
      </w:r>
      <w:proofErr w:type="spellStart"/>
      <w:r>
        <w:rPr>
          <w:lang w:val="en-US"/>
        </w:rPr>
        <w:t>hibrid</w:t>
      </w:r>
      <w:proofErr w:type="spellEnd"/>
      <w:r>
        <w:rPr>
          <w:lang w:val="en-US"/>
        </w:rPr>
        <w:t xml:space="preserve">, </w:t>
      </w:r>
      <w:proofErr w:type="spellStart"/>
      <w:r>
        <w:rPr>
          <w:lang w:val="en-US"/>
        </w:rPr>
        <w:t>külső</w:t>
      </w:r>
      <w:proofErr w:type="spellEnd"/>
      <w:r>
        <w:rPr>
          <w:lang w:val="en-US"/>
        </w:rPr>
        <w:t xml:space="preserve"> </w:t>
      </w:r>
      <w:proofErr w:type="spellStart"/>
      <w:r>
        <w:rPr>
          <w:lang w:val="en-US"/>
        </w:rPr>
        <w:t>közelítés</w:t>
      </w:r>
      <w:proofErr w:type="spellEnd"/>
      <w:r>
        <w:rPr>
          <w:lang w:val="en-US"/>
        </w:rPr>
        <w:t xml:space="preserve"> </w:t>
      </w:r>
      <w:proofErr w:type="spellStart"/>
      <w:r>
        <w:rPr>
          <w:lang w:val="en-US"/>
        </w:rPr>
        <w:t>alapű</w:t>
      </w:r>
      <w:proofErr w:type="spellEnd"/>
      <w:r>
        <w:rPr>
          <w:lang w:val="en-US"/>
        </w:rPr>
        <w:t xml:space="preserve"> </w:t>
      </w:r>
      <w:proofErr w:type="spellStart"/>
      <w:r>
        <w:rPr>
          <w:lang w:val="en-US"/>
        </w:rPr>
        <w:t>korlátozás</w:t>
      </w:r>
      <w:proofErr w:type="spellEnd"/>
      <w:r>
        <w:rPr>
          <w:lang w:val="en-US"/>
        </w:rPr>
        <w:t xml:space="preserve"> </w:t>
      </w:r>
      <w:proofErr w:type="spellStart"/>
      <w:r>
        <w:rPr>
          <w:lang w:val="en-US"/>
        </w:rPr>
        <w:t>és</w:t>
      </w:r>
      <w:proofErr w:type="spellEnd"/>
      <w:r>
        <w:rPr>
          <w:lang w:val="en-US"/>
        </w:rPr>
        <w:t xml:space="preserve"> </w:t>
      </w:r>
      <w:proofErr w:type="spellStart"/>
      <w:r>
        <w:rPr>
          <w:lang w:val="en-US"/>
        </w:rPr>
        <w:t>vágás</w:t>
      </w:r>
      <w:proofErr w:type="spellEnd"/>
      <w:r>
        <w:rPr>
          <w:lang w:val="en-US"/>
        </w:rPr>
        <w:t xml:space="preserve"> </w:t>
      </w:r>
      <w:proofErr w:type="spellStart"/>
      <w:r>
        <w:rPr>
          <w:lang w:val="en-US"/>
        </w:rPr>
        <w:t>algoritmus</w:t>
      </w:r>
      <w:proofErr w:type="spellEnd"/>
    </w:p>
    <w:p w:rsidR="00C97E1F" w:rsidRPr="00530FAE" w:rsidRDefault="00C97E1F" w:rsidP="009D47D8">
      <w:pPr>
        <w:pStyle w:val="ThesisSzveg"/>
      </w:pPr>
      <w:r>
        <w:t>Ezek közül kísérleti úton választottam ki a B-OA algoritmust, mert szignifikáns különbséget mutatott futási időben a többi algoritmushoz képest.</w:t>
      </w:r>
    </w:p>
    <w:p w:rsidR="002B53A1" w:rsidRDefault="00C97E1F" w:rsidP="002B53A1">
      <w:pPr>
        <w:pStyle w:val="Cmsor3"/>
      </w:pPr>
      <w:r>
        <w:t>Megjelenés</w:t>
      </w:r>
    </w:p>
    <w:p w:rsidR="00530FAE" w:rsidRPr="00530FAE" w:rsidRDefault="00530FAE" w:rsidP="00530FAE">
      <w:pPr>
        <w:pStyle w:val="ThesisSzvegElsBekezds"/>
      </w:pPr>
    </w:p>
    <w:p w:rsidR="002B53A1" w:rsidRDefault="00C97E1F" w:rsidP="002B53A1">
      <w:pPr>
        <w:pStyle w:val="Cmsor3"/>
      </w:pPr>
      <w:r>
        <w:t xml:space="preserve">Autentikáció és </w:t>
      </w:r>
      <w:proofErr w:type="spellStart"/>
      <w:r>
        <w:t>autorizáció</w:t>
      </w:r>
      <w:proofErr w:type="spellEnd"/>
    </w:p>
    <w:p w:rsidR="00E864E8" w:rsidRPr="00E864E8" w:rsidRDefault="00E864E8" w:rsidP="00E864E8">
      <w:pPr>
        <w:pStyle w:val="ThesisSzvegElsBekezds"/>
      </w:pPr>
    </w:p>
    <w:p w:rsidR="00864D34" w:rsidRDefault="00C97E1F" w:rsidP="00E864E8">
      <w:pPr>
        <w:pStyle w:val="Cmsor3"/>
      </w:pPr>
      <w:proofErr w:type="spellStart"/>
      <w:r>
        <w:t>Geolokáció</w:t>
      </w:r>
      <w:proofErr w:type="spellEnd"/>
    </w:p>
    <w:p w:rsidR="00E864E8" w:rsidRPr="00E864E8" w:rsidRDefault="00E864E8" w:rsidP="00E864E8">
      <w:pPr>
        <w:pStyle w:val="ThesisSzveg"/>
      </w:pPr>
    </w:p>
    <w:p w:rsidR="00E864E8" w:rsidRDefault="00C97E1F" w:rsidP="00E864E8">
      <w:pPr>
        <w:pStyle w:val="Cmsor3"/>
      </w:pPr>
      <w:r>
        <w:t>Űrlap</w:t>
      </w:r>
    </w:p>
    <w:p w:rsidR="00E864E8" w:rsidRPr="00E864E8" w:rsidRDefault="00E864E8" w:rsidP="00E864E8">
      <w:pPr>
        <w:pStyle w:val="ThesisSzvegElsBekezds"/>
      </w:pPr>
    </w:p>
    <w:p w:rsidR="00E864E8" w:rsidRPr="00E864E8" w:rsidRDefault="00C97E1F" w:rsidP="00E864E8">
      <w:pPr>
        <w:pStyle w:val="Cmsor3"/>
      </w:pPr>
      <w:r>
        <w:t>Képek tárolása és megjelenítése</w:t>
      </w:r>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7"/>
          <w:pgSz w:w="12240" w:h="15840"/>
          <w:pgMar w:top="1701" w:right="1701" w:bottom="1701" w:left="0" w:header="709" w:footer="709" w:gutter="2268"/>
          <w:cols w:space="708"/>
          <w:docGrid w:linePitch="360"/>
        </w:sectPr>
      </w:pPr>
    </w:p>
    <w:p w:rsidR="00E40DAB" w:rsidRDefault="00E40DAB" w:rsidP="000C21EE">
      <w:pPr>
        <w:pStyle w:val="Cmsor1"/>
      </w:pPr>
      <w:bookmarkStart w:id="68" w:name="_Toc416211928"/>
      <w:r w:rsidRPr="00964772">
        <w:lastRenderedPageBreak/>
        <w:t>Megvalósítás</w:t>
      </w:r>
      <w:bookmarkEnd w:id="68"/>
    </w:p>
    <w:p w:rsidR="00530FAE" w:rsidRPr="00530FAE" w:rsidRDefault="00530FAE" w:rsidP="00530FAE">
      <w:pPr>
        <w:pStyle w:val="ThesisSzvegElsBekezds"/>
      </w:pPr>
    </w:p>
    <w:p w:rsidR="00D1044B" w:rsidRDefault="00D1044B" w:rsidP="00D1044B">
      <w:pPr>
        <w:pStyle w:val="Cmsor2"/>
      </w:pPr>
      <w:bookmarkStart w:id="69" w:name="_Toc416211929"/>
      <w:r>
        <w:t xml:space="preserve">Autentikáció és </w:t>
      </w:r>
      <w:proofErr w:type="spellStart"/>
      <w:r>
        <w:t>autorizáció</w:t>
      </w:r>
      <w:bookmarkEnd w:id="69"/>
      <w:proofErr w:type="spellEnd"/>
    </w:p>
    <w:p w:rsidR="00530FAE" w:rsidRPr="00530FAE" w:rsidRDefault="00530FAE" w:rsidP="00530FAE">
      <w:pPr>
        <w:pStyle w:val="ThesisSzvegElsBekezds"/>
      </w:pPr>
    </w:p>
    <w:p w:rsidR="002B53A1" w:rsidRDefault="002B53A1" w:rsidP="002B53A1">
      <w:pPr>
        <w:pStyle w:val="Cmsor2"/>
        <w:rPr>
          <w:szCs w:val="24"/>
        </w:rPr>
      </w:pPr>
      <w:bookmarkStart w:id="70" w:name="_Toc416211930"/>
      <w:r w:rsidRPr="00964772">
        <w:rPr>
          <w:szCs w:val="24"/>
        </w:rPr>
        <w:t>Sz</w:t>
      </w:r>
      <w:r w:rsidR="00D1044B">
        <w:rPr>
          <w:szCs w:val="24"/>
        </w:rPr>
        <w:t>obák szűrése</w:t>
      </w:r>
      <w:bookmarkEnd w:id="70"/>
    </w:p>
    <w:p w:rsidR="00530FAE" w:rsidRPr="00530FAE" w:rsidRDefault="00530FAE" w:rsidP="00530FAE">
      <w:pPr>
        <w:pStyle w:val="ThesisSzvegElsBekezds"/>
      </w:pPr>
    </w:p>
    <w:p w:rsidR="00E40DAB" w:rsidRDefault="002B53A1" w:rsidP="00E40DAB">
      <w:pPr>
        <w:pStyle w:val="Cmsor2"/>
        <w:rPr>
          <w:szCs w:val="24"/>
        </w:rPr>
      </w:pPr>
      <w:bookmarkStart w:id="71" w:name="_Toc416211931"/>
      <w:r w:rsidRPr="00964772">
        <w:rPr>
          <w:szCs w:val="24"/>
        </w:rPr>
        <w:t>Intelligens keresés</w:t>
      </w:r>
      <w:bookmarkEnd w:id="71"/>
    </w:p>
    <w:p w:rsidR="00530FAE" w:rsidRPr="00530FAE" w:rsidRDefault="00530FAE" w:rsidP="00530FAE">
      <w:pPr>
        <w:pStyle w:val="ThesisSzvegElsBekezds"/>
      </w:pPr>
    </w:p>
    <w:p w:rsidR="00E40DAB" w:rsidRDefault="00E40DAB" w:rsidP="00E40DAB">
      <w:pPr>
        <w:pStyle w:val="Cmsor2"/>
        <w:rPr>
          <w:szCs w:val="24"/>
        </w:rPr>
      </w:pPr>
      <w:bookmarkStart w:id="72" w:name="_Toc416211932"/>
      <w:r w:rsidRPr="00964772">
        <w:rPr>
          <w:szCs w:val="24"/>
        </w:rPr>
        <w:t>Szobafoglalás</w:t>
      </w:r>
      <w:bookmarkEnd w:id="72"/>
    </w:p>
    <w:p w:rsidR="000726F6" w:rsidRDefault="000726F6" w:rsidP="00530FAE">
      <w:pPr>
        <w:pStyle w:val="ThesisSzvegElsBekezds"/>
      </w:pPr>
    </w:p>
    <w:p w:rsidR="00506171" w:rsidRDefault="00506171" w:rsidP="00506171">
      <w:pPr>
        <w:pStyle w:val="ThesisSzveg"/>
      </w:pPr>
    </w:p>
    <w:p w:rsidR="00506171" w:rsidRPr="00506171" w:rsidRDefault="00506171" w:rsidP="00506171">
      <w:pPr>
        <w:pStyle w:val="ThesisSzveg"/>
        <w:sectPr w:rsidR="00506171" w:rsidRPr="00506171" w:rsidSect="000726F6">
          <w:headerReference w:type="default" r:id="rId38"/>
          <w:pgSz w:w="12240" w:h="15840"/>
          <w:pgMar w:top="1701" w:right="1701" w:bottom="1701" w:left="0" w:header="709" w:footer="709" w:gutter="2268"/>
          <w:cols w:space="708"/>
          <w:docGrid w:linePitch="360"/>
        </w:sectPr>
      </w:pPr>
    </w:p>
    <w:p w:rsidR="00E40DAB" w:rsidRDefault="00E40DAB" w:rsidP="000C21EE">
      <w:pPr>
        <w:pStyle w:val="Cmsor1"/>
      </w:pPr>
      <w:bookmarkStart w:id="73" w:name="_Toc416211933"/>
      <w:r w:rsidRPr="00964772">
        <w:lastRenderedPageBreak/>
        <w:t>Felületek és használat</w:t>
      </w:r>
      <w:bookmarkEnd w:id="73"/>
    </w:p>
    <w:p w:rsidR="00530FAE" w:rsidRPr="00530FAE" w:rsidRDefault="00530FAE" w:rsidP="00530FAE">
      <w:pPr>
        <w:pStyle w:val="ThesisSzvegElsBekezds"/>
      </w:pPr>
    </w:p>
    <w:p w:rsidR="00965E6C" w:rsidRDefault="00965E6C" w:rsidP="00965E6C">
      <w:pPr>
        <w:pStyle w:val="Cmsor2"/>
        <w:rPr>
          <w:szCs w:val="24"/>
        </w:rPr>
      </w:pPr>
      <w:bookmarkStart w:id="74" w:name="_Toc416211934"/>
      <w:r w:rsidRPr="00964772">
        <w:rPr>
          <w:szCs w:val="24"/>
        </w:rPr>
        <w:t>Menüsáv</w:t>
      </w:r>
      <w:bookmarkEnd w:id="74"/>
    </w:p>
    <w:p w:rsidR="00530FAE" w:rsidRPr="00530FAE" w:rsidRDefault="00530FAE" w:rsidP="00530FAE">
      <w:pPr>
        <w:pStyle w:val="ThesisSzvegElsBekezds"/>
      </w:pPr>
    </w:p>
    <w:p w:rsidR="00965E6C" w:rsidRDefault="00965E6C" w:rsidP="00965E6C">
      <w:pPr>
        <w:pStyle w:val="Cmsor2"/>
        <w:rPr>
          <w:szCs w:val="24"/>
        </w:rPr>
      </w:pPr>
      <w:bookmarkStart w:id="75" w:name="_Toc416211935"/>
      <w:r w:rsidRPr="00964772">
        <w:rPr>
          <w:szCs w:val="24"/>
        </w:rPr>
        <w:t>Szobák</w:t>
      </w:r>
      <w:bookmarkEnd w:id="75"/>
    </w:p>
    <w:p w:rsidR="00530FAE" w:rsidRPr="00530FAE" w:rsidRDefault="00530FAE" w:rsidP="00530FAE">
      <w:pPr>
        <w:pStyle w:val="ThesisSzvegElsBekezds"/>
      </w:pPr>
    </w:p>
    <w:p w:rsidR="00965E6C" w:rsidRDefault="00965E6C" w:rsidP="00965E6C">
      <w:pPr>
        <w:pStyle w:val="Cmsor2"/>
        <w:rPr>
          <w:szCs w:val="24"/>
        </w:rPr>
      </w:pPr>
      <w:bookmarkStart w:id="76" w:name="_Toc416211936"/>
      <w:r w:rsidRPr="00964772">
        <w:rPr>
          <w:szCs w:val="24"/>
        </w:rPr>
        <w:t>Szálláshelyek</w:t>
      </w:r>
      <w:bookmarkEnd w:id="76"/>
    </w:p>
    <w:p w:rsidR="00530FAE" w:rsidRPr="00530FAE" w:rsidRDefault="00530FAE" w:rsidP="00530FAE">
      <w:pPr>
        <w:pStyle w:val="ThesisSzvegElsBekezds"/>
      </w:pPr>
    </w:p>
    <w:p w:rsidR="00965E6C" w:rsidRDefault="00965E6C" w:rsidP="00965E6C">
      <w:pPr>
        <w:pStyle w:val="Cmsor2"/>
        <w:rPr>
          <w:szCs w:val="24"/>
        </w:rPr>
      </w:pPr>
      <w:bookmarkStart w:id="77" w:name="_Toc416211937"/>
      <w:r w:rsidRPr="00964772">
        <w:rPr>
          <w:szCs w:val="24"/>
        </w:rPr>
        <w:t>Foglalások</w:t>
      </w:r>
      <w:bookmarkEnd w:id="77"/>
    </w:p>
    <w:p w:rsidR="00530FAE" w:rsidRPr="00530FAE" w:rsidRDefault="00530FAE" w:rsidP="00530FAE">
      <w:pPr>
        <w:pStyle w:val="ThesisSzvegElsBekezds"/>
      </w:pPr>
    </w:p>
    <w:p w:rsidR="00965E6C" w:rsidRDefault="00965E6C" w:rsidP="00965E6C">
      <w:pPr>
        <w:pStyle w:val="Cmsor2"/>
        <w:rPr>
          <w:szCs w:val="24"/>
        </w:rPr>
      </w:pPr>
      <w:bookmarkStart w:id="78" w:name="_Toc416211938"/>
      <w:r w:rsidRPr="00964772">
        <w:rPr>
          <w:szCs w:val="24"/>
        </w:rPr>
        <w:t>Intelligens keresés</w:t>
      </w:r>
      <w:bookmarkEnd w:id="78"/>
    </w:p>
    <w:p w:rsidR="00530FAE" w:rsidRPr="00530FAE" w:rsidRDefault="00530FAE" w:rsidP="00530FAE">
      <w:pPr>
        <w:pStyle w:val="ThesisSzvegElsBekezds"/>
      </w:pPr>
    </w:p>
    <w:p w:rsidR="00965E6C" w:rsidRDefault="00965E6C" w:rsidP="00965E6C">
      <w:pPr>
        <w:pStyle w:val="Cmsor2"/>
        <w:rPr>
          <w:szCs w:val="24"/>
        </w:rPr>
      </w:pPr>
      <w:bookmarkStart w:id="79" w:name="_Toc416211939"/>
      <w:r w:rsidRPr="00964772">
        <w:rPr>
          <w:szCs w:val="24"/>
        </w:rPr>
        <w:t>Kosár</w:t>
      </w:r>
      <w:bookmarkEnd w:id="79"/>
    </w:p>
    <w:p w:rsidR="00530FAE" w:rsidRPr="00530FAE" w:rsidRDefault="00530FAE" w:rsidP="00530FAE">
      <w:pPr>
        <w:pStyle w:val="ThesisSzvegElsBekezds"/>
      </w:pPr>
    </w:p>
    <w:p w:rsidR="00965E6C" w:rsidRDefault="00965E6C" w:rsidP="00965E6C">
      <w:pPr>
        <w:pStyle w:val="Cmsor2"/>
        <w:rPr>
          <w:szCs w:val="24"/>
        </w:rPr>
      </w:pPr>
      <w:bookmarkStart w:id="80" w:name="_Toc416211940"/>
      <w:r w:rsidRPr="00964772">
        <w:rPr>
          <w:szCs w:val="24"/>
        </w:rPr>
        <w:t>Adminisztrációs felületek</w:t>
      </w:r>
      <w:bookmarkEnd w:id="80"/>
    </w:p>
    <w:p w:rsidR="000726F6" w:rsidRDefault="000726F6" w:rsidP="00530FAE">
      <w:pPr>
        <w:pStyle w:val="ThesisSzvegElsBekezds"/>
        <w:sectPr w:rsidR="000726F6" w:rsidSect="000726F6">
          <w:headerReference w:type="default" r:id="rId39"/>
          <w:pgSz w:w="12240" w:h="15840"/>
          <w:pgMar w:top="1701" w:right="1701" w:bottom="1701" w:left="0" w:header="709" w:footer="709" w:gutter="2268"/>
          <w:cols w:space="708"/>
          <w:docGrid w:linePitch="360"/>
        </w:sectPr>
      </w:pPr>
    </w:p>
    <w:p w:rsidR="00E40DAB" w:rsidRDefault="00E40DAB" w:rsidP="000C21EE">
      <w:pPr>
        <w:pStyle w:val="Cmsor1"/>
      </w:pPr>
      <w:bookmarkStart w:id="81" w:name="_Toc416211941"/>
      <w:r w:rsidRPr="00964772">
        <w:lastRenderedPageBreak/>
        <w:t>Tesztelés</w:t>
      </w:r>
      <w:bookmarkEnd w:id="81"/>
    </w:p>
    <w:p w:rsidR="00530FAE" w:rsidRPr="00530FAE" w:rsidRDefault="00530FAE" w:rsidP="00530FAE">
      <w:pPr>
        <w:pStyle w:val="ThesisSzvegElsBekezds"/>
      </w:pPr>
    </w:p>
    <w:p w:rsidR="00E40DAB" w:rsidRDefault="00E40DAB" w:rsidP="00E40DAB">
      <w:pPr>
        <w:pStyle w:val="Cmsor2"/>
        <w:rPr>
          <w:szCs w:val="24"/>
        </w:rPr>
      </w:pPr>
      <w:bookmarkStart w:id="82" w:name="_Toc416211942"/>
      <w:r w:rsidRPr="00964772">
        <w:rPr>
          <w:szCs w:val="24"/>
        </w:rPr>
        <w:t>Tesztelési környezet</w:t>
      </w:r>
      <w:bookmarkEnd w:id="82"/>
    </w:p>
    <w:p w:rsidR="00530FAE" w:rsidRPr="00530FAE" w:rsidRDefault="00530FAE" w:rsidP="00530FAE">
      <w:pPr>
        <w:pStyle w:val="ThesisSzvegElsBekezds"/>
      </w:pPr>
    </w:p>
    <w:p w:rsidR="00E40DAB" w:rsidRDefault="00E40DAB" w:rsidP="00E40DAB">
      <w:pPr>
        <w:pStyle w:val="Cmsor2"/>
        <w:rPr>
          <w:szCs w:val="24"/>
        </w:rPr>
      </w:pPr>
      <w:bookmarkStart w:id="83" w:name="_Toc416211943"/>
      <w:r w:rsidRPr="00964772">
        <w:rPr>
          <w:szCs w:val="24"/>
        </w:rPr>
        <w:t>Teszt adatok</w:t>
      </w:r>
      <w:bookmarkEnd w:id="83"/>
    </w:p>
    <w:p w:rsidR="00530FAE" w:rsidRPr="00530FAE" w:rsidRDefault="00530FAE" w:rsidP="00530FAE">
      <w:pPr>
        <w:pStyle w:val="ThesisSzvegElsBekezds"/>
      </w:pPr>
    </w:p>
    <w:p w:rsidR="00E40DAB" w:rsidRDefault="00E40DAB" w:rsidP="00E40DAB">
      <w:pPr>
        <w:pStyle w:val="Cmsor2"/>
        <w:rPr>
          <w:szCs w:val="24"/>
        </w:rPr>
      </w:pPr>
      <w:bookmarkStart w:id="84" w:name="_Toc416211944"/>
      <w:r w:rsidRPr="00964772">
        <w:rPr>
          <w:szCs w:val="24"/>
        </w:rPr>
        <w:t>Teszt eredmények</w:t>
      </w:r>
      <w:bookmarkEnd w:id="84"/>
    </w:p>
    <w:p w:rsidR="000726F6" w:rsidRDefault="000726F6" w:rsidP="00530FAE">
      <w:pPr>
        <w:pStyle w:val="ThesisSzvegElsBekezds"/>
      </w:pPr>
    </w:p>
    <w:p w:rsidR="00A163AF" w:rsidRPr="00A163AF" w:rsidRDefault="00A163AF" w:rsidP="00A163AF">
      <w:pPr>
        <w:pStyle w:val="ThesisSzveg"/>
        <w:sectPr w:rsidR="00A163AF" w:rsidRPr="00A163AF" w:rsidSect="000726F6">
          <w:headerReference w:type="default" r:id="rId40"/>
          <w:pgSz w:w="12240" w:h="15840"/>
          <w:pgMar w:top="1701" w:right="1701" w:bottom="1701" w:left="0" w:header="709" w:footer="709" w:gutter="2268"/>
          <w:cols w:space="708"/>
          <w:docGrid w:linePitch="360"/>
        </w:sectPr>
      </w:pPr>
    </w:p>
    <w:p w:rsidR="00E40DAB" w:rsidRPr="00964772" w:rsidRDefault="00E40DAB" w:rsidP="000C21EE">
      <w:pPr>
        <w:pStyle w:val="Cmsor1"/>
      </w:pPr>
      <w:bookmarkStart w:id="85" w:name="_Toc416211945"/>
      <w:r w:rsidRPr="00964772">
        <w:lastRenderedPageBreak/>
        <w:t>Összefoglalás</w:t>
      </w:r>
      <w:bookmarkEnd w:id="85"/>
    </w:p>
    <w:p w:rsidR="00506171" w:rsidRDefault="00506171" w:rsidP="00F03841">
      <w:pPr>
        <w:pStyle w:val="ThesisSzveg"/>
        <w:rPr>
          <w:szCs w:val="24"/>
        </w:rPr>
      </w:pPr>
    </w:p>
    <w:p w:rsidR="00506171" w:rsidRDefault="00506171" w:rsidP="00F03841">
      <w:pPr>
        <w:pStyle w:val="ThesisSzveg"/>
        <w:rPr>
          <w:szCs w:val="24"/>
        </w:rPr>
      </w:pPr>
    </w:p>
    <w:p w:rsidR="00506171" w:rsidRDefault="00506171" w:rsidP="00F03841">
      <w:pPr>
        <w:pStyle w:val="ThesisSzveg"/>
        <w:rPr>
          <w:szCs w:val="24"/>
        </w:rPr>
        <w:sectPr w:rsidR="00506171" w:rsidSect="000726F6">
          <w:headerReference w:type="default" r:id="rId41"/>
          <w:pgSz w:w="12240" w:h="15840"/>
          <w:pgMar w:top="1701" w:right="1701" w:bottom="1701" w:left="0" w:header="709" w:footer="709" w:gutter="2268"/>
          <w:cols w:space="708"/>
          <w:docGrid w:linePitch="360"/>
        </w:sectPr>
      </w:pPr>
    </w:p>
    <w:p w:rsidR="00F03841" w:rsidRPr="00964772" w:rsidRDefault="00AA7E3A" w:rsidP="00AA7E3A">
      <w:pPr>
        <w:pStyle w:val="ThesisHX"/>
        <w:rPr>
          <w:szCs w:val="24"/>
        </w:rPr>
      </w:pPr>
      <w:bookmarkStart w:id="86" w:name="_Toc416211946"/>
      <w:r w:rsidRPr="00964772">
        <w:rPr>
          <w:szCs w:val="24"/>
        </w:rPr>
        <w:lastRenderedPageBreak/>
        <w:t>Irodalomjegyzék</w:t>
      </w:r>
      <w:bookmarkEnd w:id="86"/>
    </w:p>
    <w:p w:rsidR="00AA7E3A" w:rsidRPr="00964772" w:rsidRDefault="00AA7E3A" w:rsidP="00AA7E3A">
      <w:pPr>
        <w:pStyle w:val="ThesisSzvegElsBekezds"/>
        <w:rPr>
          <w:szCs w:val="24"/>
        </w:rPr>
      </w:pPr>
      <w:r w:rsidRPr="00964772">
        <w:rPr>
          <w:szCs w:val="24"/>
        </w:rPr>
        <w:t xml:space="preserve">Folyóirat cikk: </w:t>
      </w:r>
    </w:p>
    <w:p w:rsidR="00AA7E3A" w:rsidRPr="00964772" w:rsidRDefault="00AA7E3A" w:rsidP="00AA7E3A">
      <w:pPr>
        <w:pStyle w:val="ThesisSzvegElsBekezds"/>
        <w:rPr>
          <w:szCs w:val="24"/>
        </w:rPr>
      </w:pPr>
      <w:r w:rsidRPr="00964772">
        <w:rPr>
          <w:szCs w:val="24"/>
        </w:rPr>
        <w:t xml:space="preserve">NASH, L., SMIDTH, G. (1999). The </w:t>
      </w:r>
      <w:proofErr w:type="spellStart"/>
      <w:r w:rsidRPr="00964772">
        <w:rPr>
          <w:szCs w:val="24"/>
        </w:rPr>
        <w:t>Alpha-Clustering</w:t>
      </w:r>
      <w:proofErr w:type="spellEnd"/>
      <w:r w:rsidRPr="00964772">
        <w:rPr>
          <w:szCs w:val="24"/>
        </w:rPr>
        <w:t xml:space="preserve">. </w:t>
      </w:r>
      <w:r w:rsidRPr="00964772">
        <w:rPr>
          <w:i/>
          <w:iCs/>
          <w:szCs w:val="24"/>
        </w:rPr>
        <w:t xml:space="preserve">Journal of </w:t>
      </w:r>
      <w:proofErr w:type="spellStart"/>
      <w:r w:rsidRPr="00964772">
        <w:rPr>
          <w:i/>
          <w:iCs/>
          <w:szCs w:val="24"/>
        </w:rPr>
        <w:t>Computing</w:t>
      </w:r>
      <w:proofErr w:type="spellEnd"/>
      <w:r w:rsidRPr="00964772">
        <w:rPr>
          <w:szCs w:val="24"/>
        </w:rPr>
        <w:t xml:space="preserve">. 5(2): 17-29. </w:t>
      </w:r>
    </w:p>
    <w:p w:rsidR="00AA7E3A" w:rsidRPr="00964772" w:rsidRDefault="00AA7E3A" w:rsidP="00AA7E3A">
      <w:pPr>
        <w:pStyle w:val="ThesisSzvegElsBekezds"/>
        <w:rPr>
          <w:szCs w:val="24"/>
        </w:rPr>
      </w:pPr>
      <w:r w:rsidRPr="00964772">
        <w:rPr>
          <w:szCs w:val="24"/>
        </w:rPr>
        <w:t xml:space="preserve">Könyv: </w:t>
      </w:r>
    </w:p>
    <w:p w:rsidR="00AA7E3A" w:rsidRPr="00964772" w:rsidRDefault="00AA7E3A" w:rsidP="00AA7E3A">
      <w:pPr>
        <w:pStyle w:val="ThesisSzvegElsBekezds"/>
        <w:rPr>
          <w:szCs w:val="24"/>
        </w:rPr>
      </w:pPr>
      <w:r w:rsidRPr="00964772">
        <w:rPr>
          <w:szCs w:val="24"/>
        </w:rPr>
        <w:t xml:space="preserve">KIMT, G. (1998). </w:t>
      </w:r>
      <w:r w:rsidRPr="00964772">
        <w:rPr>
          <w:i/>
          <w:iCs/>
          <w:szCs w:val="24"/>
        </w:rPr>
        <w:t xml:space="preserve">A Fuzzy </w:t>
      </w:r>
      <w:proofErr w:type="spellStart"/>
      <w:r w:rsidRPr="00964772">
        <w:rPr>
          <w:i/>
          <w:iCs/>
          <w:szCs w:val="24"/>
        </w:rPr>
        <w:t>Logic</w:t>
      </w:r>
      <w:proofErr w:type="spellEnd"/>
      <w:r w:rsidRPr="00964772">
        <w:rPr>
          <w:i/>
          <w:iCs/>
          <w:szCs w:val="24"/>
        </w:rPr>
        <w:t xml:space="preserve"> </w:t>
      </w:r>
      <w:proofErr w:type="spellStart"/>
      <w:r w:rsidRPr="00964772">
        <w:rPr>
          <w:i/>
          <w:iCs/>
          <w:szCs w:val="24"/>
        </w:rPr>
        <w:t>Method</w:t>
      </w:r>
      <w:proofErr w:type="spellEnd"/>
      <w:r w:rsidRPr="00964772">
        <w:rPr>
          <w:i/>
          <w:iCs/>
          <w:szCs w:val="24"/>
        </w:rPr>
        <w:t xml:space="preserve"> </w:t>
      </w:r>
      <w:proofErr w:type="spellStart"/>
      <w:r w:rsidRPr="00964772">
        <w:rPr>
          <w:i/>
          <w:iCs/>
          <w:szCs w:val="24"/>
        </w:rPr>
        <w:t>In</w:t>
      </w:r>
      <w:proofErr w:type="spellEnd"/>
      <w:r w:rsidRPr="00964772">
        <w:rPr>
          <w:i/>
          <w:iCs/>
          <w:szCs w:val="24"/>
        </w:rPr>
        <w:t xml:space="preserve"> </w:t>
      </w:r>
      <w:proofErr w:type="spellStart"/>
      <w:r w:rsidRPr="00964772">
        <w:rPr>
          <w:i/>
          <w:iCs/>
          <w:szCs w:val="24"/>
        </w:rPr>
        <w:t>Window</w:t>
      </w:r>
      <w:proofErr w:type="spellEnd"/>
      <w:r w:rsidRPr="00964772">
        <w:rPr>
          <w:i/>
          <w:iCs/>
          <w:szCs w:val="24"/>
        </w:rPr>
        <w:t xml:space="preserve"> Design</w:t>
      </w:r>
      <w:r w:rsidRPr="00964772">
        <w:rPr>
          <w:szCs w:val="24"/>
        </w:rPr>
        <w:t xml:space="preserve">. Springer, Berlin Heidelberg New York. </w:t>
      </w:r>
    </w:p>
    <w:p w:rsidR="00AA7E3A" w:rsidRPr="00964772" w:rsidRDefault="00AA7E3A" w:rsidP="00AA7E3A">
      <w:pPr>
        <w:pStyle w:val="ThesisSzvegElsBekezds"/>
        <w:rPr>
          <w:szCs w:val="24"/>
        </w:rPr>
      </w:pPr>
      <w:r w:rsidRPr="00964772">
        <w:rPr>
          <w:szCs w:val="24"/>
        </w:rPr>
        <w:t xml:space="preserve">Fejezet (könyvben vagy </w:t>
      </w:r>
      <w:proofErr w:type="spellStart"/>
      <w:r w:rsidRPr="00964772">
        <w:rPr>
          <w:szCs w:val="24"/>
        </w:rPr>
        <w:t>proceedings-ben</w:t>
      </w:r>
      <w:proofErr w:type="spellEnd"/>
      <w:r w:rsidRPr="00964772">
        <w:rPr>
          <w:szCs w:val="24"/>
        </w:rPr>
        <w:t xml:space="preserve">): </w:t>
      </w:r>
    </w:p>
    <w:p w:rsidR="00AA7E3A" w:rsidRPr="00964772" w:rsidRDefault="00AA7E3A" w:rsidP="00AA7E3A">
      <w:pPr>
        <w:pStyle w:val="ThesisSzvegElsBekezds"/>
        <w:rPr>
          <w:szCs w:val="24"/>
        </w:rPr>
      </w:pPr>
      <w:r w:rsidRPr="00964772">
        <w:rPr>
          <w:szCs w:val="24"/>
        </w:rPr>
        <w:t xml:space="preserve">HINTON, H. (1997). The </w:t>
      </w:r>
      <w:proofErr w:type="spellStart"/>
      <w:r w:rsidRPr="00964772">
        <w:rPr>
          <w:szCs w:val="24"/>
        </w:rPr>
        <w:t>Heavens</w:t>
      </w:r>
      <w:proofErr w:type="spellEnd"/>
      <w:r w:rsidRPr="00964772">
        <w:rPr>
          <w:szCs w:val="24"/>
        </w:rPr>
        <w:t xml:space="preserve"> </w:t>
      </w:r>
      <w:proofErr w:type="spellStart"/>
      <w:r w:rsidRPr="00964772">
        <w:rPr>
          <w:szCs w:val="24"/>
        </w:rPr>
        <w:t>are</w:t>
      </w:r>
      <w:proofErr w:type="spellEnd"/>
      <w:r w:rsidRPr="00964772">
        <w:rPr>
          <w:szCs w:val="24"/>
        </w:rPr>
        <w:t xml:space="preserve"> </w:t>
      </w:r>
      <w:proofErr w:type="spellStart"/>
      <w:r w:rsidRPr="00964772">
        <w:rPr>
          <w:szCs w:val="24"/>
        </w:rPr>
        <w:t>Falling</w:t>
      </w:r>
      <w:proofErr w:type="spellEnd"/>
      <w:r w:rsidRPr="00964772">
        <w:rPr>
          <w:szCs w:val="24"/>
        </w:rPr>
        <w:t xml:space="preserve">. </w:t>
      </w:r>
      <w:proofErr w:type="spellStart"/>
      <w:r w:rsidRPr="00964772">
        <w:rPr>
          <w:szCs w:val="24"/>
        </w:rPr>
        <w:t>In</w:t>
      </w:r>
      <w:proofErr w:type="spellEnd"/>
      <w:r w:rsidRPr="00964772">
        <w:rPr>
          <w:szCs w:val="24"/>
        </w:rPr>
        <w:t>: Rosenberg, K. (</w:t>
      </w:r>
      <w:proofErr w:type="spellStart"/>
      <w:r w:rsidRPr="00964772">
        <w:rPr>
          <w:szCs w:val="24"/>
        </w:rPr>
        <w:t>ed</w:t>
      </w:r>
      <w:proofErr w:type="spellEnd"/>
      <w:r w:rsidRPr="00964772">
        <w:rPr>
          <w:szCs w:val="24"/>
        </w:rPr>
        <w:t xml:space="preserve">.): </w:t>
      </w:r>
      <w:r w:rsidRPr="00964772">
        <w:rPr>
          <w:i/>
          <w:iCs/>
          <w:szCs w:val="24"/>
        </w:rPr>
        <w:t xml:space="preserve">Random </w:t>
      </w:r>
      <w:proofErr w:type="spellStart"/>
      <w:r w:rsidRPr="00964772">
        <w:rPr>
          <w:i/>
          <w:iCs/>
          <w:szCs w:val="24"/>
        </w:rPr>
        <w:t>Thoughts</w:t>
      </w:r>
      <w:proofErr w:type="spellEnd"/>
      <w:r w:rsidRPr="00964772">
        <w:rPr>
          <w:szCs w:val="24"/>
        </w:rPr>
        <w:t xml:space="preserve">. MIT Press, 40-100. </w:t>
      </w:r>
    </w:p>
    <w:p w:rsidR="00AA7E3A" w:rsidRPr="00964772" w:rsidRDefault="00AA7E3A" w:rsidP="00AA7E3A">
      <w:pPr>
        <w:pStyle w:val="ThesisSzvegElsBekezds"/>
        <w:rPr>
          <w:rFonts w:ascii="Arial" w:hAnsi="Arial" w:cs="Arial"/>
          <w:szCs w:val="24"/>
        </w:rPr>
      </w:pPr>
    </w:p>
    <w:p w:rsidR="00AA7E3A" w:rsidRPr="00964772" w:rsidRDefault="00AA7E3A" w:rsidP="00AA7E3A">
      <w:pPr>
        <w:pStyle w:val="ThesisSzvegElsBekezds"/>
        <w:rPr>
          <w:szCs w:val="24"/>
        </w:rPr>
      </w:pPr>
      <w:r w:rsidRPr="00964772">
        <w:rPr>
          <w:szCs w:val="24"/>
        </w:rPr>
        <w:t xml:space="preserve">Internetes hivatkozás (CD-n </w:t>
      </w:r>
      <w:proofErr w:type="spellStart"/>
      <w:r w:rsidRPr="00964772">
        <w:rPr>
          <w:szCs w:val="24"/>
        </w:rPr>
        <w:t>beadnadó</w:t>
      </w:r>
      <w:proofErr w:type="spellEnd"/>
      <w:r w:rsidRPr="00964772">
        <w:rPr>
          <w:szCs w:val="24"/>
        </w:rPr>
        <w:t xml:space="preserve">) </w:t>
      </w:r>
    </w:p>
    <w:p w:rsidR="00AA7E3A" w:rsidRPr="00964772" w:rsidRDefault="00CC3AF8" w:rsidP="00AA7E3A">
      <w:pPr>
        <w:pStyle w:val="ThesisSzvegElsBekezds"/>
        <w:rPr>
          <w:szCs w:val="24"/>
        </w:rPr>
      </w:pPr>
      <w:hyperlink r:id="rId42" w:history="1">
        <w:r w:rsidR="00AA7E3A" w:rsidRPr="00964772">
          <w:rPr>
            <w:szCs w:val="24"/>
          </w:rPr>
          <w:t>http://mik.uni-pannon.hu/index.php?func=news&amp;main=262</w:t>
        </w:r>
      </w:hyperlink>
      <w:r w:rsidR="00AA7E3A" w:rsidRPr="00964772">
        <w:rPr>
          <w:szCs w:val="24"/>
        </w:rPr>
        <w:t xml:space="preserve"> MÉSZÁROS P. (letöltés dátuma 2008. október 10.) </w:t>
      </w:r>
      <w:r w:rsidR="00AA7E3A" w:rsidRPr="00964772">
        <w:rPr>
          <w:i/>
          <w:iCs/>
          <w:szCs w:val="24"/>
        </w:rPr>
        <w:t xml:space="preserve">Záróvizsga információk 2009. január </w:t>
      </w:r>
    </w:p>
    <w:p w:rsidR="00AA7E3A" w:rsidRDefault="00AA7E3A" w:rsidP="00AA7E3A">
      <w:pPr>
        <w:pStyle w:val="ThesisSzvegElsBekezds"/>
        <w:rPr>
          <w:szCs w:val="24"/>
        </w:rPr>
      </w:pPr>
      <w:r w:rsidRPr="00964772">
        <w:rPr>
          <w:szCs w:val="24"/>
        </w:rPr>
        <w:t xml:space="preserve">Aláhúzás nélkül kell megadni az internet címeket. </w:t>
      </w:r>
    </w:p>
    <w:p w:rsidR="00E257D0" w:rsidRDefault="00E257D0">
      <w:pPr>
        <w:rPr>
          <w:rFonts w:ascii="Times New Roman" w:hAnsi="Times New Roman"/>
          <w:sz w:val="24"/>
        </w:rPr>
      </w:pPr>
      <w:r>
        <w:br w:type="page"/>
      </w:r>
    </w:p>
    <w:p w:rsidR="00E257D0" w:rsidRDefault="00E257D0" w:rsidP="00E257D0">
      <w:pPr>
        <w:pStyle w:val="ThesisHX"/>
      </w:pPr>
      <w:r>
        <w:lastRenderedPageBreak/>
        <w:t>Ábrajegyzék</w:t>
      </w:r>
    </w:p>
    <w:p w:rsidR="00725C57" w:rsidRDefault="00E257D0">
      <w:pPr>
        <w:pStyle w:val="brajegyzk"/>
        <w:tabs>
          <w:tab w:val="right" w:leader="dot" w:pos="8261"/>
        </w:tabs>
        <w:rPr>
          <w:rFonts w:eastAsiaTheme="minorEastAsia" w:cstheme="minorBidi"/>
          <w:noProof/>
          <w:lang w:val="en-US"/>
        </w:rPr>
      </w:pPr>
      <w:r>
        <w:fldChar w:fldCharType="begin"/>
      </w:r>
      <w:r>
        <w:instrText xml:space="preserve"> TOC \f F \h \z \c "ábra" </w:instrText>
      </w:r>
      <w:r>
        <w:fldChar w:fldCharType="separate"/>
      </w:r>
      <w:hyperlink w:anchor="_Toc416255113" w:history="1">
        <w:r w:rsidR="00725C57" w:rsidRPr="00743755">
          <w:rPr>
            <w:rStyle w:val="Hiperhivatkozs"/>
            <w:noProof/>
          </w:rPr>
          <w:t>6.1 ábra Szobafoglalás folyamata</w:t>
        </w:r>
        <w:r w:rsidR="00725C57">
          <w:rPr>
            <w:noProof/>
            <w:webHidden/>
          </w:rPr>
          <w:tab/>
        </w:r>
        <w:r w:rsidR="00725C57">
          <w:rPr>
            <w:noProof/>
            <w:webHidden/>
          </w:rPr>
          <w:fldChar w:fldCharType="begin"/>
        </w:r>
        <w:r w:rsidR="00725C57">
          <w:rPr>
            <w:noProof/>
            <w:webHidden/>
          </w:rPr>
          <w:instrText xml:space="preserve"> PAGEREF _Toc416255113 \h </w:instrText>
        </w:r>
        <w:r w:rsidR="00725C57">
          <w:rPr>
            <w:noProof/>
            <w:webHidden/>
          </w:rPr>
        </w:r>
        <w:r w:rsidR="00725C57">
          <w:rPr>
            <w:noProof/>
            <w:webHidden/>
          </w:rPr>
          <w:fldChar w:fldCharType="separate"/>
        </w:r>
        <w:r w:rsidR="00725C57">
          <w:rPr>
            <w:noProof/>
            <w:webHidden/>
          </w:rPr>
          <w:t>20</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4" w:history="1">
        <w:r w:rsidR="00725C57" w:rsidRPr="00743755">
          <w:rPr>
            <w:rStyle w:val="Hiperhivatkozs"/>
            <w:noProof/>
          </w:rPr>
          <w:t>6.2 ábra Foglalás visszaigazolás folyamata</w:t>
        </w:r>
        <w:r w:rsidR="00725C57">
          <w:rPr>
            <w:noProof/>
            <w:webHidden/>
          </w:rPr>
          <w:tab/>
        </w:r>
        <w:r w:rsidR="00725C57">
          <w:rPr>
            <w:noProof/>
            <w:webHidden/>
          </w:rPr>
          <w:fldChar w:fldCharType="begin"/>
        </w:r>
        <w:r w:rsidR="00725C57">
          <w:rPr>
            <w:noProof/>
            <w:webHidden/>
          </w:rPr>
          <w:instrText xml:space="preserve"> PAGEREF _Toc416255114 \h </w:instrText>
        </w:r>
        <w:r w:rsidR="00725C57">
          <w:rPr>
            <w:noProof/>
            <w:webHidden/>
          </w:rPr>
        </w:r>
        <w:r w:rsidR="00725C57">
          <w:rPr>
            <w:noProof/>
            <w:webHidden/>
          </w:rPr>
          <w:fldChar w:fldCharType="separate"/>
        </w:r>
        <w:r w:rsidR="00725C57">
          <w:rPr>
            <w:noProof/>
            <w:webHidden/>
          </w:rPr>
          <w:t>21</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5" w:history="1">
        <w:r w:rsidR="00725C57" w:rsidRPr="00743755">
          <w:rPr>
            <w:rStyle w:val="Hiperhivatkozs"/>
            <w:noProof/>
          </w:rPr>
          <w:t>6.3 ábra Intelligens keresés háttérfolyamata</w:t>
        </w:r>
        <w:r w:rsidR="00725C57">
          <w:rPr>
            <w:noProof/>
            <w:webHidden/>
          </w:rPr>
          <w:tab/>
        </w:r>
        <w:r w:rsidR="00725C57">
          <w:rPr>
            <w:noProof/>
            <w:webHidden/>
          </w:rPr>
          <w:fldChar w:fldCharType="begin"/>
        </w:r>
        <w:r w:rsidR="00725C57">
          <w:rPr>
            <w:noProof/>
            <w:webHidden/>
          </w:rPr>
          <w:instrText xml:space="preserve"> PAGEREF _Toc416255115 \h </w:instrText>
        </w:r>
        <w:r w:rsidR="00725C57">
          <w:rPr>
            <w:noProof/>
            <w:webHidden/>
          </w:rPr>
        </w:r>
        <w:r w:rsidR="00725C57">
          <w:rPr>
            <w:noProof/>
            <w:webHidden/>
          </w:rPr>
          <w:fldChar w:fldCharType="separate"/>
        </w:r>
        <w:r w:rsidR="00725C57">
          <w:rPr>
            <w:noProof/>
            <w:webHidden/>
          </w:rPr>
          <w:t>22</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6" w:history="1">
        <w:r w:rsidR="00725C57" w:rsidRPr="00743755">
          <w:rPr>
            <w:rStyle w:val="Hiperhivatkozs"/>
            <w:noProof/>
          </w:rPr>
          <w:t>6.4 ábra Árak kategorizálása (Ft)</w:t>
        </w:r>
        <w:r w:rsidR="00725C57">
          <w:rPr>
            <w:noProof/>
            <w:webHidden/>
          </w:rPr>
          <w:tab/>
        </w:r>
        <w:r w:rsidR="00725C57">
          <w:rPr>
            <w:noProof/>
            <w:webHidden/>
          </w:rPr>
          <w:fldChar w:fldCharType="begin"/>
        </w:r>
        <w:r w:rsidR="00725C57">
          <w:rPr>
            <w:noProof/>
            <w:webHidden/>
          </w:rPr>
          <w:instrText xml:space="preserve"> PAGEREF _Toc416255116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7" w:history="1">
        <w:r w:rsidR="00725C57" w:rsidRPr="00743755">
          <w:rPr>
            <w:rStyle w:val="Hiperhivatkozs"/>
            <w:noProof/>
          </w:rPr>
          <w:t>6.5 ábra Távolságok kategorizálása (km)</w:t>
        </w:r>
        <w:r w:rsidR="00725C57">
          <w:rPr>
            <w:noProof/>
            <w:webHidden/>
          </w:rPr>
          <w:tab/>
        </w:r>
        <w:r w:rsidR="00725C57">
          <w:rPr>
            <w:noProof/>
            <w:webHidden/>
          </w:rPr>
          <w:fldChar w:fldCharType="begin"/>
        </w:r>
        <w:r w:rsidR="00725C57">
          <w:rPr>
            <w:noProof/>
            <w:webHidden/>
          </w:rPr>
          <w:instrText xml:space="preserve"> PAGEREF _Toc416255117 \h </w:instrText>
        </w:r>
        <w:r w:rsidR="00725C57">
          <w:rPr>
            <w:noProof/>
            <w:webHidden/>
          </w:rPr>
        </w:r>
        <w:r w:rsidR="00725C57">
          <w:rPr>
            <w:noProof/>
            <w:webHidden/>
          </w:rPr>
          <w:fldChar w:fldCharType="separate"/>
        </w:r>
        <w:r w:rsidR="00725C57">
          <w:rPr>
            <w:noProof/>
            <w:webHidden/>
          </w:rPr>
          <w:t>23</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8" w:history="1">
        <w:r w:rsidR="00725C57" w:rsidRPr="00743755">
          <w:rPr>
            <w:rStyle w:val="Hiperhivatkozs"/>
            <w:noProof/>
          </w:rPr>
          <w:t>6.6 ábra A modellben megjelenő szoba objektum és a hozzá kapcsolódó változó és paraméterek</w:t>
        </w:r>
        <w:r w:rsidR="00725C57">
          <w:rPr>
            <w:noProof/>
            <w:webHidden/>
          </w:rPr>
          <w:tab/>
        </w:r>
        <w:r w:rsidR="00725C57">
          <w:rPr>
            <w:noProof/>
            <w:webHidden/>
          </w:rPr>
          <w:fldChar w:fldCharType="begin"/>
        </w:r>
        <w:r w:rsidR="00725C57">
          <w:rPr>
            <w:noProof/>
            <w:webHidden/>
          </w:rPr>
          <w:instrText xml:space="preserve"> PAGEREF _Toc416255118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19" w:history="1">
        <w:r w:rsidR="00725C57" w:rsidRPr="00743755">
          <w:rPr>
            <w:rStyle w:val="Hiperhivatkozs"/>
            <w:noProof/>
          </w:rPr>
          <w:t>6.7 ábra Az olcsó modellhez szükséges paraméterek</w:t>
        </w:r>
        <w:r w:rsidR="00725C57">
          <w:rPr>
            <w:noProof/>
            <w:webHidden/>
          </w:rPr>
          <w:tab/>
        </w:r>
        <w:r w:rsidR="00725C57">
          <w:rPr>
            <w:noProof/>
            <w:webHidden/>
          </w:rPr>
          <w:fldChar w:fldCharType="begin"/>
        </w:r>
        <w:r w:rsidR="00725C57">
          <w:rPr>
            <w:noProof/>
            <w:webHidden/>
          </w:rPr>
          <w:instrText xml:space="preserve"> PAGEREF _Toc416255119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0" w:history="1">
        <w:r w:rsidR="00725C57" w:rsidRPr="00743755">
          <w:rPr>
            <w:rStyle w:val="Hiperhivatkozs"/>
            <w:noProof/>
          </w:rPr>
          <w:t>6.8 ábra A közeli modellhez szükséges paraméterek</w:t>
        </w:r>
        <w:r w:rsidR="00725C57">
          <w:rPr>
            <w:noProof/>
            <w:webHidden/>
          </w:rPr>
          <w:tab/>
        </w:r>
        <w:r w:rsidR="00725C57">
          <w:rPr>
            <w:noProof/>
            <w:webHidden/>
          </w:rPr>
          <w:fldChar w:fldCharType="begin"/>
        </w:r>
        <w:r w:rsidR="00725C57">
          <w:rPr>
            <w:noProof/>
            <w:webHidden/>
          </w:rPr>
          <w:instrText xml:space="preserve"> PAGEREF _Toc416255120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1" w:history="1">
        <w:r w:rsidR="00725C57" w:rsidRPr="00743755">
          <w:rPr>
            <w:rStyle w:val="Hiperhivatkozs"/>
            <w:noProof/>
          </w:rPr>
          <w:t>6.9 ábra Az olcsó és közeli modellhez szükséges paraméterek</w:t>
        </w:r>
        <w:r w:rsidR="00725C57">
          <w:rPr>
            <w:noProof/>
            <w:webHidden/>
          </w:rPr>
          <w:tab/>
        </w:r>
        <w:r w:rsidR="00725C57">
          <w:rPr>
            <w:noProof/>
            <w:webHidden/>
          </w:rPr>
          <w:fldChar w:fldCharType="begin"/>
        </w:r>
        <w:r w:rsidR="00725C57">
          <w:rPr>
            <w:noProof/>
            <w:webHidden/>
          </w:rPr>
          <w:instrText xml:space="preserve"> PAGEREF _Toc416255121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2" w:history="1">
        <w:r w:rsidR="00725C57" w:rsidRPr="00743755">
          <w:rPr>
            <w:rStyle w:val="Hiperhivatkozs"/>
            <w:noProof/>
          </w:rPr>
          <w:t>6.10 ábra Az adatbázis entitásai és kapcsolatuk</w:t>
        </w:r>
        <w:r w:rsidR="00725C57">
          <w:rPr>
            <w:noProof/>
            <w:webHidden/>
          </w:rPr>
          <w:tab/>
        </w:r>
        <w:r w:rsidR="00725C57">
          <w:rPr>
            <w:noProof/>
            <w:webHidden/>
          </w:rPr>
          <w:fldChar w:fldCharType="begin"/>
        </w:r>
        <w:r w:rsidR="00725C57">
          <w:rPr>
            <w:noProof/>
            <w:webHidden/>
          </w:rPr>
          <w:instrText xml:space="preserve"> PAGEREF _Toc416255122 \h </w:instrText>
        </w:r>
        <w:r w:rsidR="00725C57">
          <w:rPr>
            <w:noProof/>
            <w:webHidden/>
          </w:rPr>
        </w:r>
        <w:r w:rsidR="00725C57">
          <w:rPr>
            <w:noProof/>
            <w:webHidden/>
          </w:rPr>
          <w:fldChar w:fldCharType="separate"/>
        </w:r>
        <w:r w:rsidR="00725C57">
          <w:rPr>
            <w:noProof/>
            <w:webHidden/>
          </w:rPr>
          <w:t>28</w:t>
        </w:r>
        <w:r w:rsidR="00725C57">
          <w:rPr>
            <w:noProof/>
            <w:webHidden/>
          </w:rPr>
          <w:fldChar w:fldCharType="end"/>
        </w:r>
      </w:hyperlink>
    </w:p>
    <w:p w:rsidR="00725C57" w:rsidRDefault="00E257D0" w:rsidP="00E257D0">
      <w:pPr>
        <w:pStyle w:val="brajegyzk"/>
        <w:tabs>
          <w:tab w:val="right" w:leader="dot" w:pos="8261"/>
        </w:tabs>
        <w:rPr>
          <w:noProof/>
        </w:rPr>
      </w:pPr>
      <w:r>
        <w:fldChar w:fldCharType="end"/>
      </w:r>
      <w:r>
        <w:fldChar w:fldCharType="begin"/>
      </w:r>
      <w:r>
        <w:instrText xml:space="preserve"> TOC \h \z \c "egyenlet" </w:instrText>
      </w:r>
      <w:r>
        <w:fldChar w:fldCharType="separate"/>
      </w:r>
    </w:p>
    <w:p w:rsidR="00725C57" w:rsidRDefault="00CC3AF8">
      <w:pPr>
        <w:pStyle w:val="brajegyzk"/>
        <w:tabs>
          <w:tab w:val="right" w:leader="dot" w:pos="8261"/>
        </w:tabs>
        <w:rPr>
          <w:rFonts w:eastAsiaTheme="minorEastAsia" w:cstheme="minorBidi"/>
          <w:noProof/>
          <w:lang w:val="en-US"/>
        </w:rPr>
      </w:pPr>
      <w:hyperlink w:anchor="_Toc416255123" w:history="1">
        <w:r w:rsidR="00725C57" w:rsidRPr="00CF04A8">
          <w:rPr>
            <w:rStyle w:val="Hiperhivatkozs"/>
            <w:noProof/>
          </w:rPr>
          <w:t>6.1 képlet Speciális relatív szórás képlet</w:t>
        </w:r>
        <w:r w:rsidR="00725C57">
          <w:rPr>
            <w:noProof/>
            <w:webHidden/>
          </w:rPr>
          <w:tab/>
        </w:r>
        <w:r w:rsidR="00725C57">
          <w:rPr>
            <w:noProof/>
            <w:webHidden/>
          </w:rPr>
          <w:fldChar w:fldCharType="begin"/>
        </w:r>
        <w:r w:rsidR="00725C57">
          <w:rPr>
            <w:noProof/>
            <w:webHidden/>
          </w:rPr>
          <w:instrText xml:space="preserve"> PAGEREF _Toc416255123 \h </w:instrText>
        </w:r>
        <w:r w:rsidR="00725C57">
          <w:rPr>
            <w:noProof/>
            <w:webHidden/>
          </w:rPr>
        </w:r>
        <w:r w:rsidR="00725C57">
          <w:rPr>
            <w:noProof/>
            <w:webHidden/>
          </w:rPr>
          <w:fldChar w:fldCharType="separate"/>
        </w:r>
        <w:r w:rsidR="00725C57">
          <w:rPr>
            <w:noProof/>
            <w:webHidden/>
          </w:rPr>
          <w:t>24</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4" w:history="1">
        <w:r w:rsidR="00725C57" w:rsidRPr="00CF04A8">
          <w:rPr>
            <w:rStyle w:val="Hiperhivatkozs"/>
            <w:noProof/>
          </w:rPr>
          <w:t>6.2 képlet Korlátozás a vendégek száma alapján</w:t>
        </w:r>
        <w:r w:rsidR="00725C57">
          <w:rPr>
            <w:noProof/>
            <w:webHidden/>
          </w:rPr>
          <w:tab/>
        </w:r>
        <w:r w:rsidR="00725C57">
          <w:rPr>
            <w:noProof/>
            <w:webHidden/>
          </w:rPr>
          <w:fldChar w:fldCharType="begin"/>
        </w:r>
        <w:r w:rsidR="00725C57">
          <w:rPr>
            <w:noProof/>
            <w:webHidden/>
          </w:rPr>
          <w:instrText xml:space="preserve"> PAGEREF _Toc416255124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5" w:history="1">
        <w:r w:rsidR="00725C57" w:rsidRPr="00CF04A8">
          <w:rPr>
            <w:rStyle w:val="Hiperhivatkozs"/>
            <w:noProof/>
          </w:rPr>
          <w:t>6.3 képlet Az olcsó modell célfüggvénye</w:t>
        </w:r>
        <w:r w:rsidR="00725C57">
          <w:rPr>
            <w:noProof/>
            <w:webHidden/>
          </w:rPr>
          <w:tab/>
        </w:r>
        <w:r w:rsidR="00725C57">
          <w:rPr>
            <w:noProof/>
            <w:webHidden/>
          </w:rPr>
          <w:fldChar w:fldCharType="begin"/>
        </w:r>
        <w:r w:rsidR="00725C57">
          <w:rPr>
            <w:noProof/>
            <w:webHidden/>
          </w:rPr>
          <w:instrText xml:space="preserve"> PAGEREF _Toc416255125 \h </w:instrText>
        </w:r>
        <w:r w:rsidR="00725C57">
          <w:rPr>
            <w:noProof/>
            <w:webHidden/>
          </w:rPr>
        </w:r>
        <w:r w:rsidR="00725C57">
          <w:rPr>
            <w:noProof/>
            <w:webHidden/>
          </w:rPr>
          <w:fldChar w:fldCharType="separate"/>
        </w:r>
        <w:r w:rsidR="00725C57">
          <w:rPr>
            <w:noProof/>
            <w:webHidden/>
          </w:rPr>
          <w:t>25</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6" w:history="1">
        <w:r w:rsidR="00725C57" w:rsidRPr="00CF04A8">
          <w:rPr>
            <w:rStyle w:val="Hiperhivatkozs"/>
            <w:noProof/>
          </w:rPr>
          <w:t>6.4 képlet A közeli modell célfüggvénye</w:t>
        </w:r>
        <w:r w:rsidR="00725C57">
          <w:rPr>
            <w:noProof/>
            <w:webHidden/>
          </w:rPr>
          <w:tab/>
        </w:r>
        <w:r w:rsidR="00725C57">
          <w:rPr>
            <w:noProof/>
            <w:webHidden/>
          </w:rPr>
          <w:fldChar w:fldCharType="begin"/>
        </w:r>
        <w:r w:rsidR="00725C57">
          <w:rPr>
            <w:noProof/>
            <w:webHidden/>
          </w:rPr>
          <w:instrText xml:space="preserve"> PAGEREF _Toc416255126 \h </w:instrText>
        </w:r>
        <w:r w:rsidR="00725C57">
          <w:rPr>
            <w:noProof/>
            <w:webHidden/>
          </w:rPr>
        </w:r>
        <w:r w:rsidR="00725C57">
          <w:rPr>
            <w:noProof/>
            <w:webHidden/>
          </w:rPr>
          <w:fldChar w:fldCharType="separate"/>
        </w:r>
        <w:r w:rsidR="00725C57">
          <w:rPr>
            <w:noProof/>
            <w:webHidden/>
          </w:rPr>
          <w:t>26</w:t>
        </w:r>
        <w:r w:rsidR="00725C57">
          <w:rPr>
            <w:noProof/>
            <w:webHidden/>
          </w:rPr>
          <w:fldChar w:fldCharType="end"/>
        </w:r>
      </w:hyperlink>
    </w:p>
    <w:p w:rsidR="00725C57" w:rsidRDefault="00CC3AF8">
      <w:pPr>
        <w:pStyle w:val="brajegyzk"/>
        <w:tabs>
          <w:tab w:val="right" w:leader="dot" w:pos="8261"/>
        </w:tabs>
        <w:rPr>
          <w:rFonts w:eastAsiaTheme="minorEastAsia" w:cstheme="minorBidi"/>
          <w:noProof/>
          <w:lang w:val="en-US"/>
        </w:rPr>
      </w:pPr>
      <w:hyperlink w:anchor="_Toc416255127" w:history="1">
        <w:r w:rsidR="00725C57" w:rsidRPr="00CF04A8">
          <w:rPr>
            <w:rStyle w:val="Hiperhivatkozs"/>
            <w:noProof/>
          </w:rPr>
          <w:t>6.5 Az olcsó és közeli modell célfüggvénye</w:t>
        </w:r>
        <w:r w:rsidR="00725C57">
          <w:rPr>
            <w:noProof/>
            <w:webHidden/>
          </w:rPr>
          <w:tab/>
        </w:r>
        <w:r w:rsidR="00725C57">
          <w:rPr>
            <w:noProof/>
            <w:webHidden/>
          </w:rPr>
          <w:fldChar w:fldCharType="begin"/>
        </w:r>
        <w:r w:rsidR="00725C57">
          <w:rPr>
            <w:noProof/>
            <w:webHidden/>
          </w:rPr>
          <w:instrText xml:space="preserve"> PAGEREF _Toc416255127 \h </w:instrText>
        </w:r>
        <w:r w:rsidR="00725C57">
          <w:rPr>
            <w:noProof/>
            <w:webHidden/>
          </w:rPr>
        </w:r>
        <w:r w:rsidR="00725C57">
          <w:rPr>
            <w:noProof/>
            <w:webHidden/>
          </w:rPr>
          <w:fldChar w:fldCharType="separate"/>
        </w:r>
        <w:r w:rsidR="00725C57">
          <w:rPr>
            <w:noProof/>
            <w:webHidden/>
          </w:rPr>
          <w:t>27</w:t>
        </w:r>
        <w:r w:rsidR="00725C57">
          <w:rPr>
            <w:noProof/>
            <w:webHidden/>
          </w:rPr>
          <w:fldChar w:fldCharType="end"/>
        </w:r>
      </w:hyperlink>
    </w:p>
    <w:p w:rsidR="00E257D0" w:rsidRPr="00E257D0" w:rsidRDefault="00E257D0" w:rsidP="00E257D0">
      <w:pPr>
        <w:pStyle w:val="brajegyzk"/>
        <w:tabs>
          <w:tab w:val="right" w:leader="dot" w:pos="8261"/>
        </w:tabs>
      </w:pPr>
      <w:r>
        <w:fldChar w:fldCharType="end"/>
      </w: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7" w:name="_Toc416211947"/>
      <w:r w:rsidRPr="00964772">
        <w:rPr>
          <w:szCs w:val="24"/>
        </w:rPr>
        <w:lastRenderedPageBreak/>
        <w:t>Mellékletek</w:t>
      </w:r>
      <w:bookmarkEnd w:id="87"/>
    </w:p>
    <w:p w:rsidR="00AA7E3A" w:rsidRPr="00964772" w:rsidRDefault="00AA7E3A" w:rsidP="00AA7E3A">
      <w:pPr>
        <w:pStyle w:val="ThesisSzvegElsBekezds"/>
        <w:rPr>
          <w:szCs w:val="24"/>
        </w:rPr>
      </w:pPr>
    </w:p>
    <w:p w:rsidR="00AA7E3A" w:rsidRPr="00964772" w:rsidRDefault="00AA7E3A">
      <w:pPr>
        <w:rPr>
          <w:rFonts w:ascii="Times New Roman" w:hAnsi="Times New Roman"/>
          <w:sz w:val="24"/>
          <w:szCs w:val="24"/>
        </w:rPr>
      </w:pPr>
      <w:r w:rsidRPr="00964772">
        <w:rPr>
          <w:sz w:val="24"/>
          <w:szCs w:val="24"/>
        </w:rPr>
        <w:br w:type="page"/>
      </w:r>
    </w:p>
    <w:p w:rsidR="00AA7E3A" w:rsidRPr="00964772" w:rsidRDefault="00AA7E3A" w:rsidP="00AA7E3A">
      <w:pPr>
        <w:pStyle w:val="ThesisHX"/>
        <w:rPr>
          <w:szCs w:val="24"/>
        </w:rPr>
      </w:pPr>
      <w:bookmarkStart w:id="88" w:name="_Toc416211948"/>
      <w:r w:rsidRPr="00964772">
        <w:rPr>
          <w:szCs w:val="24"/>
        </w:rPr>
        <w:lastRenderedPageBreak/>
        <w:t>CD Melléklet</w:t>
      </w:r>
      <w:bookmarkEnd w:id="88"/>
    </w:p>
    <w:p w:rsidR="00AA7E3A" w:rsidRPr="00964772" w:rsidRDefault="00AA7E3A" w:rsidP="00AA7E3A">
      <w:pPr>
        <w:pStyle w:val="ThesisSzvegElsBekezds"/>
        <w:rPr>
          <w:szCs w:val="24"/>
        </w:rPr>
      </w:pPr>
      <w:proofErr w:type="gramStart"/>
      <w:r w:rsidRPr="00964772">
        <w:rPr>
          <w:rFonts w:cs="Times New Roman"/>
          <w:szCs w:val="24"/>
        </w:rPr>
        <w:t>dolgozat</w:t>
      </w:r>
      <w:proofErr w:type="gramEnd"/>
      <w:r w:rsidRPr="00964772">
        <w:rPr>
          <w:rFonts w:cs="Times New Roman"/>
          <w:szCs w:val="24"/>
        </w:rPr>
        <w:t xml:space="preserve"> (</w:t>
      </w:r>
      <w:proofErr w:type="spellStart"/>
      <w:r w:rsidRPr="00964772">
        <w:rPr>
          <w:rFonts w:cs="Times New Roman"/>
          <w:szCs w:val="24"/>
        </w:rPr>
        <w:t>pdf-ben</w:t>
      </w:r>
      <w:proofErr w:type="spellEnd"/>
      <w:r w:rsidRPr="00964772">
        <w:rPr>
          <w:rFonts w:cs="Times New Roman"/>
          <w:szCs w:val="24"/>
        </w:rPr>
        <w:t xml:space="preserve"> és az eredeti szerkeszthető formában is), internetes hivatkozások letöltött anyagai, összes elkészített saját munka (</w:t>
      </w:r>
      <w:proofErr w:type="spellStart"/>
      <w:r w:rsidRPr="00964772">
        <w:rPr>
          <w:rFonts w:cs="Times New Roman"/>
          <w:szCs w:val="24"/>
        </w:rPr>
        <w:t>pl</w:t>
      </w:r>
      <w:proofErr w:type="spellEnd"/>
      <w:r w:rsidRPr="00964772">
        <w:rPr>
          <w:rFonts w:cs="Times New Roman"/>
          <w:szCs w:val="24"/>
        </w:rPr>
        <w:t xml:space="preserve"> programkód, fénykép stb.)</w:t>
      </w:r>
    </w:p>
    <w:sectPr w:rsidR="00AA7E3A" w:rsidRPr="00964772" w:rsidSect="000726F6">
      <w:headerReference w:type="default" r:id="rId43"/>
      <w:pgSz w:w="12240" w:h="15840"/>
      <w:pgMar w:top="1701" w:right="1701" w:bottom="1701" w:left="0" w:header="709" w:footer="709" w:gutter="226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14E6" w:rsidRDefault="006F14E6" w:rsidP="008C768E">
      <w:pPr>
        <w:spacing w:after="0" w:line="240" w:lineRule="auto"/>
      </w:pPr>
      <w:r>
        <w:separator/>
      </w:r>
    </w:p>
  </w:endnote>
  <w:endnote w:type="continuationSeparator" w:id="0">
    <w:p w:rsidR="006F14E6" w:rsidRDefault="006F14E6" w:rsidP="008C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1349197"/>
      <w:docPartObj>
        <w:docPartGallery w:val="Page Numbers (Bottom of Page)"/>
        <w:docPartUnique/>
      </w:docPartObj>
    </w:sdtPr>
    <w:sdtContent>
      <w:p w:rsidR="00CC3AF8" w:rsidRDefault="00CC3AF8">
        <w:pPr>
          <w:pStyle w:val="llb"/>
          <w:jc w:val="right"/>
        </w:pPr>
        <w:r>
          <w:fldChar w:fldCharType="begin"/>
        </w:r>
        <w:r>
          <w:instrText>PAGE   \* MERGEFORMAT</w:instrText>
        </w:r>
        <w:r>
          <w:fldChar w:fldCharType="separate"/>
        </w:r>
        <w:r w:rsidR="007E7814">
          <w:rPr>
            <w:noProof/>
          </w:rPr>
          <w:t>17</w:t>
        </w:r>
        <w:r>
          <w:fldChar w:fldCharType="end"/>
        </w:r>
      </w:p>
    </w:sdtContent>
  </w:sdt>
  <w:p w:rsidR="00CC3AF8" w:rsidRDefault="00CC3AF8">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14E6" w:rsidRDefault="006F14E6" w:rsidP="008C768E">
      <w:pPr>
        <w:spacing w:after="0" w:line="240" w:lineRule="auto"/>
      </w:pPr>
      <w:r>
        <w:separator/>
      </w:r>
    </w:p>
  </w:footnote>
  <w:footnote w:type="continuationSeparator" w:id="0">
    <w:p w:rsidR="006F14E6" w:rsidRDefault="006F14E6" w:rsidP="008C76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7 Megvalósítás</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8 Felületek és használat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9 Tesztelés</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10 Összefoglalás</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p w:rsidR="00CC3AF8" w:rsidRDefault="00CC3AF8">
    <w:pPr>
      <w:pStyle w:val="lfej"/>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1 Bevezetés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2 Szálláskereső portálok</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3 Nemlineáris programozás</w:t>
    </w:r>
  </w:p>
  <w:p w:rsidR="00CC3AF8" w:rsidRDefault="00CC3AF8">
    <w:pPr>
      <w:pStyle w:val="lfej"/>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jc w:val="center"/>
    </w:pPr>
    <w:r>
      <w:t>4 Ruby on Rails</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5 Specifikáció</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C3AF8" w:rsidRDefault="00CC3AF8" w:rsidP="000726F6">
    <w:pPr>
      <w:pStyle w:val="lfej"/>
      <w:spacing w:line="360" w:lineRule="auto"/>
      <w:jc w:val="center"/>
    </w:pPr>
    <w:r>
      <w:t>6 Tervezés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18724D10"/>
    <w:lvl w:ilvl="0">
      <w:numFmt w:val="bullet"/>
      <w:lvlText w:val="*"/>
      <w:lvlJc w:val="left"/>
    </w:lvl>
  </w:abstractNum>
  <w:abstractNum w:abstractNumId="1">
    <w:nsid w:val="0221483D"/>
    <w:multiLevelType w:val="multilevel"/>
    <w:tmpl w:val="1F380D48"/>
    <w:lvl w:ilvl="0">
      <w:start w:val="1"/>
      <w:numFmt w:val="decimal"/>
      <w:pStyle w:val="Cmsor1"/>
      <w:lvlText w:val="%1."/>
      <w:lvlJc w:val="left"/>
      <w:pPr>
        <w:ind w:left="360" w:hanging="360"/>
      </w:pPr>
      <w:rPr>
        <w:rFonts w:hint="default"/>
      </w:rPr>
    </w:lvl>
    <w:lvl w:ilvl="1">
      <w:start w:val="1"/>
      <w:numFmt w:val="decimal"/>
      <w:pStyle w:val="Cmsor2"/>
      <w:lvlText w:val="%1.%2."/>
      <w:lvlJc w:val="left"/>
      <w:pPr>
        <w:ind w:left="792" w:hanging="432"/>
      </w:pPr>
      <w:rPr>
        <w:rFonts w:hint="default"/>
      </w:rPr>
    </w:lvl>
    <w:lvl w:ilvl="2">
      <w:start w:val="1"/>
      <w:numFmt w:val="decimal"/>
      <w:pStyle w:val="Cmsor3"/>
      <w:lvlText w:val="%1.%2.%3."/>
      <w:lvlJc w:val="left"/>
      <w:pPr>
        <w:ind w:left="1224" w:hanging="504"/>
      </w:pPr>
      <w:rPr>
        <w:rFonts w:hint="default"/>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64413F7"/>
    <w:multiLevelType w:val="multilevel"/>
    <w:tmpl w:val="4914D9C4"/>
    <w:lvl w:ilvl="0">
      <w:start w:val="1"/>
      <w:numFmt w:val="bullet"/>
      <w:lvlText w:val=""/>
      <w:lvlJc w:val="left"/>
      <w:pPr>
        <w:ind w:left="360" w:hanging="360"/>
      </w:pPr>
      <w:rPr>
        <w:rFonts w:ascii="Symbol" w:hAnsi="Symbol" w:hint="default"/>
      </w:rPr>
    </w:lvl>
    <w:lvl w:ilvl="1">
      <w:start w:val="1"/>
      <w:numFmt w:val="decimal"/>
      <w:lvlText w:val="%1.%2"/>
      <w:lvlJc w:val="left"/>
      <w:pPr>
        <w:ind w:left="576" w:hanging="576"/>
      </w:pPr>
    </w:lvl>
    <w:lvl w:ilvl="2">
      <w:start w:val="1"/>
      <w:numFmt w:val="decimal"/>
      <w:lvlText w:val="%1.%2.%3"/>
      <w:lvlJc w:val="left"/>
      <w:pPr>
        <w:ind w:left="2422"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
    <w:nsid w:val="08F83ABA"/>
    <w:multiLevelType w:val="multilevel"/>
    <w:tmpl w:val="6EB0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026E66"/>
    <w:multiLevelType w:val="hybridMultilevel"/>
    <w:tmpl w:val="C9C401BA"/>
    <w:lvl w:ilvl="0" w:tplc="D64225FE">
      <w:start w:val="1"/>
      <w:numFmt w:val="decimal"/>
      <w:pStyle w:val="Kiemeltidzet"/>
      <w:lvlText w:val="%1."/>
      <w:lvlJc w:val="left"/>
      <w:pPr>
        <w:ind w:left="360"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nsid w:val="2288750F"/>
    <w:multiLevelType w:val="hybridMultilevel"/>
    <w:tmpl w:val="136099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237CD5"/>
    <w:multiLevelType w:val="hybridMultilevel"/>
    <w:tmpl w:val="7056EF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8033B25"/>
    <w:multiLevelType w:val="hybridMultilevel"/>
    <w:tmpl w:val="9C12EB98"/>
    <w:lvl w:ilvl="0" w:tplc="B01EF39E">
      <w:start w:val="1"/>
      <w:numFmt w:val="decimal"/>
      <w:lvlText w:val="1.%1."/>
      <w:lvlJc w:val="left"/>
      <w:pPr>
        <w:ind w:left="121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8">
    <w:nsid w:val="2CA73613"/>
    <w:multiLevelType w:val="hybridMultilevel"/>
    <w:tmpl w:val="486817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956728"/>
    <w:multiLevelType w:val="hybridMultilevel"/>
    <w:tmpl w:val="6D640220"/>
    <w:lvl w:ilvl="0" w:tplc="BCD604D4">
      <w:start w:val="1"/>
      <w:numFmt w:val="decimal"/>
      <w:pStyle w:val="Stlus1"/>
      <w:lvlText w:val="x.%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4C3571D"/>
    <w:multiLevelType w:val="hybridMultilevel"/>
    <w:tmpl w:val="527AA6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8269C3"/>
    <w:multiLevelType w:val="hybridMultilevel"/>
    <w:tmpl w:val="748486C2"/>
    <w:lvl w:ilvl="0" w:tplc="977CD39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B1B7F0A"/>
    <w:multiLevelType w:val="hybridMultilevel"/>
    <w:tmpl w:val="01DA79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1"/>
  </w:num>
  <w:num w:numId="2">
    <w:abstractNumId w:val="7"/>
  </w:num>
  <w:num w:numId="3">
    <w:abstractNumId w:val="9"/>
  </w:num>
  <w:num w:numId="4">
    <w:abstractNumId w:val="2"/>
  </w:num>
  <w:num w:numId="5">
    <w:abstractNumId w:val="0"/>
    <w:lvlOverride w:ilvl="0">
      <w:lvl w:ilvl="0">
        <w:numFmt w:val="bullet"/>
        <w:lvlText w:val=""/>
        <w:legacy w:legacy="1" w:legacySpace="0" w:legacyIndent="0"/>
        <w:lvlJc w:val="left"/>
        <w:rPr>
          <w:rFonts w:ascii="Symbol" w:hAnsi="Symbol" w:hint="default"/>
        </w:rPr>
      </w:lvl>
    </w:lvlOverride>
  </w:num>
  <w:num w:numId="6">
    <w:abstractNumId w:val="10"/>
  </w:num>
  <w:num w:numId="7">
    <w:abstractNumId w:val="4"/>
  </w:num>
  <w:num w:numId="8">
    <w:abstractNumId w:val="5"/>
  </w:num>
  <w:num w:numId="9">
    <w:abstractNumId w:val="6"/>
  </w:num>
  <w:num w:numId="10">
    <w:abstractNumId w:val="8"/>
  </w:num>
  <w:num w:numId="11">
    <w:abstractNumId w:val="3"/>
  </w:num>
  <w:num w:numId="12">
    <w:abstractNumId w:val="1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56F"/>
    <w:rsid w:val="00002A8C"/>
    <w:rsid w:val="00030C2C"/>
    <w:rsid w:val="00033126"/>
    <w:rsid w:val="00036A18"/>
    <w:rsid w:val="000726F6"/>
    <w:rsid w:val="000C21EE"/>
    <w:rsid w:val="000D360C"/>
    <w:rsid w:val="000F2550"/>
    <w:rsid w:val="001032A6"/>
    <w:rsid w:val="001B7E1A"/>
    <w:rsid w:val="001F330E"/>
    <w:rsid w:val="00213230"/>
    <w:rsid w:val="00217914"/>
    <w:rsid w:val="00240B48"/>
    <w:rsid w:val="002922C9"/>
    <w:rsid w:val="002A7B89"/>
    <w:rsid w:val="002B03D6"/>
    <w:rsid w:val="002B53A1"/>
    <w:rsid w:val="002E6F67"/>
    <w:rsid w:val="0033408E"/>
    <w:rsid w:val="003620FF"/>
    <w:rsid w:val="00370A29"/>
    <w:rsid w:val="00385306"/>
    <w:rsid w:val="003863EC"/>
    <w:rsid w:val="003B446E"/>
    <w:rsid w:val="003B4E81"/>
    <w:rsid w:val="003C337D"/>
    <w:rsid w:val="003C484E"/>
    <w:rsid w:val="003E5879"/>
    <w:rsid w:val="003F7BFB"/>
    <w:rsid w:val="00402DF7"/>
    <w:rsid w:val="004676DB"/>
    <w:rsid w:val="004721DB"/>
    <w:rsid w:val="00482529"/>
    <w:rsid w:val="004A79C6"/>
    <w:rsid w:val="004C5FFD"/>
    <w:rsid w:val="004C6BBB"/>
    <w:rsid w:val="004D06E6"/>
    <w:rsid w:val="004F5560"/>
    <w:rsid w:val="00506171"/>
    <w:rsid w:val="00530FAE"/>
    <w:rsid w:val="00535835"/>
    <w:rsid w:val="005362C4"/>
    <w:rsid w:val="00591A83"/>
    <w:rsid w:val="00595C5B"/>
    <w:rsid w:val="005B0978"/>
    <w:rsid w:val="005B13BE"/>
    <w:rsid w:val="005B34E3"/>
    <w:rsid w:val="005C65AD"/>
    <w:rsid w:val="005E4A8D"/>
    <w:rsid w:val="006026F5"/>
    <w:rsid w:val="006119CE"/>
    <w:rsid w:val="00613EEB"/>
    <w:rsid w:val="00645DD5"/>
    <w:rsid w:val="00657979"/>
    <w:rsid w:val="00662DE1"/>
    <w:rsid w:val="00664C0E"/>
    <w:rsid w:val="006837CF"/>
    <w:rsid w:val="006A5C5F"/>
    <w:rsid w:val="006F14E6"/>
    <w:rsid w:val="00702842"/>
    <w:rsid w:val="007136B8"/>
    <w:rsid w:val="00725C57"/>
    <w:rsid w:val="00731836"/>
    <w:rsid w:val="0074201C"/>
    <w:rsid w:val="00746569"/>
    <w:rsid w:val="00753F0A"/>
    <w:rsid w:val="007576E6"/>
    <w:rsid w:val="00785EB0"/>
    <w:rsid w:val="00794671"/>
    <w:rsid w:val="007A25F2"/>
    <w:rsid w:val="007E7814"/>
    <w:rsid w:val="008019D9"/>
    <w:rsid w:val="00816B34"/>
    <w:rsid w:val="00832F53"/>
    <w:rsid w:val="00846FB7"/>
    <w:rsid w:val="00854B19"/>
    <w:rsid w:val="00864D34"/>
    <w:rsid w:val="0087156F"/>
    <w:rsid w:val="00883FCB"/>
    <w:rsid w:val="008B392C"/>
    <w:rsid w:val="008C768E"/>
    <w:rsid w:val="008D3B4F"/>
    <w:rsid w:val="009266D0"/>
    <w:rsid w:val="00927244"/>
    <w:rsid w:val="00964772"/>
    <w:rsid w:val="00965E6C"/>
    <w:rsid w:val="009B74F8"/>
    <w:rsid w:val="009B7F0A"/>
    <w:rsid w:val="009D249E"/>
    <w:rsid w:val="009D47D8"/>
    <w:rsid w:val="009F78A1"/>
    <w:rsid w:val="00A034AC"/>
    <w:rsid w:val="00A06E9A"/>
    <w:rsid w:val="00A163AF"/>
    <w:rsid w:val="00A255F2"/>
    <w:rsid w:val="00A35656"/>
    <w:rsid w:val="00A37879"/>
    <w:rsid w:val="00A54D31"/>
    <w:rsid w:val="00A60563"/>
    <w:rsid w:val="00A709E9"/>
    <w:rsid w:val="00A74EB2"/>
    <w:rsid w:val="00A7689A"/>
    <w:rsid w:val="00AA7E3A"/>
    <w:rsid w:val="00AE2C14"/>
    <w:rsid w:val="00AF2321"/>
    <w:rsid w:val="00B02518"/>
    <w:rsid w:val="00B325A7"/>
    <w:rsid w:val="00B357F2"/>
    <w:rsid w:val="00B35EA3"/>
    <w:rsid w:val="00B50DD1"/>
    <w:rsid w:val="00B7218F"/>
    <w:rsid w:val="00B91650"/>
    <w:rsid w:val="00B92E63"/>
    <w:rsid w:val="00BF0669"/>
    <w:rsid w:val="00C02AB8"/>
    <w:rsid w:val="00C3114D"/>
    <w:rsid w:val="00C57A80"/>
    <w:rsid w:val="00C97E1F"/>
    <w:rsid w:val="00CC3AF8"/>
    <w:rsid w:val="00CC6806"/>
    <w:rsid w:val="00D1044B"/>
    <w:rsid w:val="00D125F2"/>
    <w:rsid w:val="00D162E6"/>
    <w:rsid w:val="00D323D7"/>
    <w:rsid w:val="00D376E7"/>
    <w:rsid w:val="00D3792F"/>
    <w:rsid w:val="00D4467C"/>
    <w:rsid w:val="00D47E9D"/>
    <w:rsid w:val="00D55DFA"/>
    <w:rsid w:val="00D9577F"/>
    <w:rsid w:val="00D9667B"/>
    <w:rsid w:val="00DB1272"/>
    <w:rsid w:val="00DC2762"/>
    <w:rsid w:val="00E257D0"/>
    <w:rsid w:val="00E33763"/>
    <w:rsid w:val="00E364C5"/>
    <w:rsid w:val="00E40DAB"/>
    <w:rsid w:val="00E445B3"/>
    <w:rsid w:val="00E53C9B"/>
    <w:rsid w:val="00E7459E"/>
    <w:rsid w:val="00E830C7"/>
    <w:rsid w:val="00E864E8"/>
    <w:rsid w:val="00F0229A"/>
    <w:rsid w:val="00F03841"/>
    <w:rsid w:val="00F24D4B"/>
    <w:rsid w:val="00F2524C"/>
    <w:rsid w:val="00F66B0A"/>
    <w:rsid w:val="00F95696"/>
    <w:rsid w:val="00FA3129"/>
    <w:rsid w:val="00FD75CB"/>
    <w:rsid w:val="00FF3C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43A15-3D44-4D48-95C5-B97C441C7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87156F"/>
    <w:rPr>
      <w:lang w:val="hu-HU"/>
    </w:rPr>
  </w:style>
  <w:style w:type="paragraph" w:styleId="Cmsor1">
    <w:name w:val="heading 1"/>
    <w:aliases w:val="Thesis Címsor 1"/>
    <w:basedOn w:val="Norml"/>
    <w:next w:val="ThesisSzvegElsBekezds"/>
    <w:link w:val="Cmsor1Char"/>
    <w:uiPriority w:val="9"/>
    <w:qFormat/>
    <w:rsid w:val="007E7814"/>
    <w:pPr>
      <w:keepNext/>
      <w:keepLines/>
      <w:numPr>
        <w:numId w:val="13"/>
      </w:numPr>
      <w:spacing w:before="240" w:after="0" w:line="480" w:lineRule="auto"/>
      <w:ind w:left="567" w:hanging="567"/>
      <w:outlineLvl w:val="0"/>
    </w:pPr>
    <w:rPr>
      <w:rFonts w:ascii="Arial" w:eastAsiaTheme="majorEastAsia" w:hAnsi="Arial" w:cstheme="majorBidi"/>
      <w:b/>
      <w:sz w:val="28"/>
      <w:szCs w:val="32"/>
    </w:rPr>
  </w:style>
  <w:style w:type="paragraph" w:styleId="Cmsor2">
    <w:name w:val="heading 2"/>
    <w:aliases w:val="Thesis Címsor 2"/>
    <w:basedOn w:val="Norml"/>
    <w:next w:val="ThesisSzvegElsBekezds"/>
    <w:link w:val="Cmsor2Char"/>
    <w:uiPriority w:val="9"/>
    <w:unhideWhenUsed/>
    <w:qFormat/>
    <w:rsid w:val="007E7814"/>
    <w:pPr>
      <w:keepNext/>
      <w:keepLines/>
      <w:numPr>
        <w:ilvl w:val="1"/>
        <w:numId w:val="13"/>
      </w:numPr>
      <w:spacing w:before="40" w:after="0" w:line="480" w:lineRule="auto"/>
      <w:ind w:left="567" w:hanging="567"/>
      <w:outlineLvl w:val="1"/>
    </w:pPr>
    <w:rPr>
      <w:rFonts w:ascii="Arial" w:eastAsiaTheme="majorEastAsia" w:hAnsi="Arial" w:cstheme="majorBidi"/>
      <w:b/>
      <w:sz w:val="24"/>
      <w:szCs w:val="26"/>
    </w:rPr>
  </w:style>
  <w:style w:type="paragraph" w:styleId="Cmsor3">
    <w:name w:val="heading 3"/>
    <w:aliases w:val="Thesis Címsor 3"/>
    <w:basedOn w:val="Norml"/>
    <w:next w:val="ThesisSzvegElsBekezds"/>
    <w:link w:val="Cmsor3Char"/>
    <w:autoRedefine/>
    <w:uiPriority w:val="9"/>
    <w:unhideWhenUsed/>
    <w:qFormat/>
    <w:rsid w:val="007E7814"/>
    <w:pPr>
      <w:keepNext/>
      <w:keepLines/>
      <w:numPr>
        <w:ilvl w:val="2"/>
        <w:numId w:val="13"/>
      </w:numPr>
      <w:spacing w:after="0" w:line="360" w:lineRule="auto"/>
      <w:ind w:left="567" w:hanging="567"/>
      <w:outlineLvl w:val="2"/>
    </w:pPr>
    <w:rPr>
      <w:rFonts w:ascii="Arial" w:eastAsiaTheme="majorEastAsia" w:hAnsi="Arial" w:cstheme="majorBidi"/>
      <w:b/>
      <w:sz w:val="24"/>
      <w:szCs w:val="24"/>
    </w:rPr>
  </w:style>
  <w:style w:type="paragraph" w:styleId="Cmsor4">
    <w:name w:val="heading 4"/>
    <w:aliases w:val="Thesis Címsor 4"/>
    <w:basedOn w:val="Norml"/>
    <w:next w:val="ThesisSzvegElsBekezds"/>
    <w:link w:val="Cmsor4Char"/>
    <w:uiPriority w:val="9"/>
    <w:unhideWhenUsed/>
    <w:qFormat/>
    <w:rsid w:val="007E7814"/>
    <w:pPr>
      <w:keepNext/>
      <w:keepLines/>
      <w:numPr>
        <w:ilvl w:val="3"/>
        <w:numId w:val="13"/>
      </w:numPr>
      <w:spacing w:before="40" w:after="0" w:line="360" w:lineRule="auto"/>
      <w:ind w:left="567" w:hanging="567"/>
      <w:outlineLvl w:val="3"/>
    </w:pPr>
    <w:rPr>
      <w:rFonts w:ascii="Arial" w:eastAsiaTheme="majorEastAsia" w:hAnsi="Arial" w:cstheme="majorBidi"/>
      <w:b/>
      <w:iCs/>
      <w:sz w:val="24"/>
    </w:rPr>
  </w:style>
  <w:style w:type="paragraph" w:styleId="Cmsor5">
    <w:name w:val="heading 5"/>
    <w:basedOn w:val="Norml"/>
    <w:next w:val="Norml"/>
    <w:link w:val="Cmsor5Char"/>
    <w:uiPriority w:val="9"/>
    <w:unhideWhenUsed/>
    <w:qFormat/>
    <w:rsid w:val="007E7814"/>
    <w:pPr>
      <w:keepNext/>
      <w:keepLines/>
      <w:spacing w:before="40" w:after="0"/>
      <w:outlineLvl w:val="4"/>
    </w:pPr>
    <w:rPr>
      <w:rFonts w:asciiTheme="majorHAnsi" w:eastAsiaTheme="majorEastAsia" w:hAnsiTheme="majorHAnsi" w:cstheme="majorBidi"/>
      <w:color w:val="2E74B5" w:themeColor="accent1" w:themeShade="BF"/>
    </w:rPr>
  </w:style>
  <w:style w:type="paragraph" w:styleId="Cmsor6">
    <w:name w:val="heading 6"/>
    <w:basedOn w:val="Norml"/>
    <w:next w:val="Norml"/>
    <w:link w:val="Cmsor6Char"/>
    <w:uiPriority w:val="9"/>
    <w:semiHidden/>
    <w:unhideWhenUsed/>
    <w:qFormat/>
    <w:rsid w:val="007E7814"/>
    <w:pPr>
      <w:keepNext/>
      <w:keepLines/>
      <w:spacing w:before="40" w:after="0"/>
      <w:outlineLvl w:val="5"/>
    </w:pPr>
    <w:rPr>
      <w:rFonts w:asciiTheme="majorHAnsi" w:eastAsiaTheme="majorEastAsia" w:hAnsiTheme="majorHAnsi" w:cstheme="majorBidi"/>
      <w:color w:val="1F4D78" w:themeColor="accent1" w:themeShade="7F"/>
    </w:rPr>
  </w:style>
  <w:style w:type="paragraph" w:styleId="Cmsor7">
    <w:name w:val="heading 7"/>
    <w:basedOn w:val="Norml"/>
    <w:next w:val="Norml"/>
    <w:link w:val="Cmsor7Char"/>
    <w:uiPriority w:val="9"/>
    <w:semiHidden/>
    <w:unhideWhenUsed/>
    <w:qFormat/>
    <w:rsid w:val="00F03841"/>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Cmsor8">
    <w:name w:val="heading 8"/>
    <w:basedOn w:val="Norml"/>
    <w:next w:val="Norml"/>
    <w:link w:val="Cmsor8Char"/>
    <w:uiPriority w:val="9"/>
    <w:semiHidden/>
    <w:unhideWhenUsed/>
    <w:qFormat/>
    <w:rsid w:val="00F0384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F0384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customStyle="1" w:styleId="ThesisSzveg">
    <w:name w:val="Thesis Szöveg"/>
    <w:basedOn w:val="Norml"/>
    <w:qFormat/>
    <w:rsid w:val="0087156F"/>
    <w:pPr>
      <w:spacing w:line="360" w:lineRule="auto"/>
      <w:ind w:firstLine="720"/>
      <w:jc w:val="both"/>
    </w:pPr>
    <w:rPr>
      <w:rFonts w:ascii="Times New Roman" w:hAnsi="Times New Roman"/>
      <w:sz w:val="24"/>
    </w:rPr>
  </w:style>
  <w:style w:type="paragraph" w:customStyle="1" w:styleId="ThesisSzvegElsBekezds">
    <w:name w:val="Thesis Szöveg Első Bekezdés"/>
    <w:basedOn w:val="ThesisSzveg"/>
    <w:next w:val="ThesisSzveg"/>
    <w:qFormat/>
    <w:rsid w:val="0087156F"/>
    <w:pPr>
      <w:ind w:firstLine="0"/>
    </w:pPr>
  </w:style>
  <w:style w:type="character" w:customStyle="1" w:styleId="Cmsor1Char">
    <w:name w:val="Címsor 1 Char"/>
    <w:aliases w:val="Thesis Címsor 1 Char"/>
    <w:basedOn w:val="Bekezdsalapbettpusa"/>
    <w:link w:val="Cmsor1"/>
    <w:uiPriority w:val="9"/>
    <w:rsid w:val="007E7814"/>
    <w:rPr>
      <w:rFonts w:ascii="Arial" w:eastAsiaTheme="majorEastAsia" w:hAnsi="Arial" w:cstheme="majorBidi"/>
      <w:b/>
      <w:sz w:val="28"/>
      <w:szCs w:val="32"/>
      <w:lang w:val="hu-HU"/>
    </w:rPr>
  </w:style>
  <w:style w:type="character" w:customStyle="1" w:styleId="Cmsor2Char">
    <w:name w:val="Címsor 2 Char"/>
    <w:aliases w:val="Thesis Címsor 2 Char"/>
    <w:basedOn w:val="Bekezdsalapbettpusa"/>
    <w:link w:val="Cmsor2"/>
    <w:uiPriority w:val="9"/>
    <w:rsid w:val="007E7814"/>
    <w:rPr>
      <w:rFonts w:ascii="Arial" w:eastAsiaTheme="majorEastAsia" w:hAnsi="Arial" w:cstheme="majorBidi"/>
      <w:b/>
      <w:sz w:val="24"/>
      <w:szCs w:val="26"/>
      <w:lang w:val="hu-HU"/>
    </w:rPr>
  </w:style>
  <w:style w:type="character" w:customStyle="1" w:styleId="Cmsor3Char">
    <w:name w:val="Címsor 3 Char"/>
    <w:aliases w:val="Thesis Címsor 3 Char"/>
    <w:basedOn w:val="Bekezdsalapbettpusa"/>
    <w:link w:val="Cmsor3"/>
    <w:uiPriority w:val="9"/>
    <w:rsid w:val="007E7814"/>
    <w:rPr>
      <w:rFonts w:ascii="Arial" w:eastAsiaTheme="majorEastAsia" w:hAnsi="Arial" w:cstheme="majorBidi"/>
      <w:b/>
      <w:sz w:val="24"/>
      <w:szCs w:val="24"/>
      <w:lang w:val="hu-HU"/>
    </w:rPr>
  </w:style>
  <w:style w:type="character" w:customStyle="1" w:styleId="Cmsor4Char">
    <w:name w:val="Címsor 4 Char"/>
    <w:aliases w:val="Thesis Címsor 4 Char"/>
    <w:basedOn w:val="Bekezdsalapbettpusa"/>
    <w:link w:val="Cmsor4"/>
    <w:uiPriority w:val="9"/>
    <w:rsid w:val="007E7814"/>
    <w:rPr>
      <w:rFonts w:ascii="Arial" w:eastAsiaTheme="majorEastAsia" w:hAnsi="Arial" w:cstheme="majorBidi"/>
      <w:b/>
      <w:iCs/>
      <w:sz w:val="24"/>
      <w:lang w:val="hu-HU"/>
    </w:rPr>
  </w:style>
  <w:style w:type="character" w:customStyle="1" w:styleId="Cmsor5Char">
    <w:name w:val="Címsor 5 Char"/>
    <w:basedOn w:val="Bekezdsalapbettpusa"/>
    <w:link w:val="Cmsor5"/>
    <w:uiPriority w:val="9"/>
    <w:rsid w:val="0087156F"/>
    <w:rPr>
      <w:rFonts w:asciiTheme="majorHAnsi" w:eastAsiaTheme="majorEastAsia" w:hAnsiTheme="majorHAnsi" w:cstheme="majorBidi"/>
      <w:color w:val="2E74B5" w:themeColor="accent1" w:themeShade="BF"/>
    </w:rPr>
  </w:style>
  <w:style w:type="paragraph" w:customStyle="1" w:styleId="ThesisKpalrs">
    <w:name w:val="Thesis Képaláírás"/>
    <w:basedOn w:val="Norml"/>
    <w:next w:val="ThesisSzveg"/>
    <w:autoRedefine/>
    <w:qFormat/>
    <w:rsid w:val="00E53C9B"/>
    <w:pPr>
      <w:spacing w:line="360" w:lineRule="auto"/>
      <w:jc w:val="center"/>
    </w:pPr>
    <w:rPr>
      <w:rFonts w:ascii="Times New Roman" w:hAnsi="Times New Roman"/>
      <w:sz w:val="20"/>
      <w:szCs w:val="20"/>
    </w:rPr>
  </w:style>
  <w:style w:type="paragraph" w:customStyle="1" w:styleId="ThesisH1">
    <w:name w:val="Thesis H1"/>
    <w:basedOn w:val="Cmsor1"/>
    <w:next w:val="ThesisSzvegElsBekezds"/>
    <w:link w:val="ThesisH1Char"/>
    <w:qFormat/>
    <w:rsid w:val="00883FCB"/>
    <w:pPr>
      <w:numPr>
        <w:numId w:val="0"/>
      </w:numPr>
      <w:jc w:val="center"/>
    </w:pPr>
  </w:style>
  <w:style w:type="paragraph" w:customStyle="1" w:styleId="ThesisH2">
    <w:name w:val="Thesis H2"/>
    <w:basedOn w:val="Cmsor2"/>
    <w:next w:val="ThesisSzvegElsBekezds"/>
    <w:qFormat/>
    <w:rsid w:val="008C768E"/>
    <w:pPr>
      <w:numPr>
        <w:ilvl w:val="0"/>
        <w:numId w:val="0"/>
      </w:numPr>
    </w:pPr>
    <w:rPr>
      <w:sz w:val="27"/>
    </w:rPr>
  </w:style>
  <w:style w:type="paragraph" w:customStyle="1" w:styleId="Stlus1">
    <w:name w:val="Stílus1"/>
    <w:basedOn w:val="ThesisH2"/>
    <w:rsid w:val="00F03841"/>
    <w:pPr>
      <w:numPr>
        <w:numId w:val="3"/>
      </w:numPr>
    </w:pPr>
  </w:style>
  <w:style w:type="character" w:customStyle="1" w:styleId="Cmsor6Char">
    <w:name w:val="Címsor 6 Char"/>
    <w:basedOn w:val="Bekezdsalapbettpusa"/>
    <w:link w:val="Cmsor6"/>
    <w:uiPriority w:val="9"/>
    <w:semiHidden/>
    <w:rsid w:val="00F03841"/>
    <w:rPr>
      <w:rFonts w:asciiTheme="majorHAnsi" w:eastAsiaTheme="majorEastAsia" w:hAnsiTheme="majorHAnsi" w:cstheme="majorBidi"/>
      <w:color w:val="1F4D78" w:themeColor="accent1" w:themeShade="7F"/>
    </w:rPr>
  </w:style>
  <w:style w:type="character" w:customStyle="1" w:styleId="Cmsor7Char">
    <w:name w:val="Címsor 7 Char"/>
    <w:basedOn w:val="Bekezdsalapbettpusa"/>
    <w:link w:val="Cmsor7"/>
    <w:uiPriority w:val="9"/>
    <w:semiHidden/>
    <w:rsid w:val="00F03841"/>
    <w:rPr>
      <w:rFonts w:asciiTheme="majorHAnsi" w:eastAsiaTheme="majorEastAsia" w:hAnsiTheme="majorHAnsi" w:cstheme="majorBidi"/>
      <w:i/>
      <w:iCs/>
      <w:color w:val="1F4D78" w:themeColor="accent1" w:themeShade="7F"/>
    </w:rPr>
  </w:style>
  <w:style w:type="character" w:customStyle="1" w:styleId="Cmsor8Char">
    <w:name w:val="Címsor 8 Char"/>
    <w:basedOn w:val="Bekezdsalapbettpusa"/>
    <w:link w:val="Cmsor8"/>
    <w:uiPriority w:val="9"/>
    <w:semiHidden/>
    <w:rsid w:val="00F03841"/>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F03841"/>
    <w:rPr>
      <w:rFonts w:asciiTheme="majorHAnsi" w:eastAsiaTheme="majorEastAsia" w:hAnsiTheme="majorHAnsi" w:cstheme="majorBidi"/>
      <w:i/>
      <w:iCs/>
      <w:color w:val="272727" w:themeColor="text1" w:themeTint="D8"/>
      <w:sz w:val="21"/>
      <w:szCs w:val="21"/>
    </w:rPr>
  </w:style>
  <w:style w:type="paragraph" w:styleId="lfej">
    <w:name w:val="header"/>
    <w:basedOn w:val="Norml"/>
    <w:link w:val="lfejChar"/>
    <w:uiPriority w:val="99"/>
    <w:unhideWhenUsed/>
    <w:rsid w:val="008C768E"/>
    <w:pPr>
      <w:tabs>
        <w:tab w:val="center" w:pos="4703"/>
        <w:tab w:val="right" w:pos="9406"/>
      </w:tabs>
      <w:spacing w:after="0" w:line="240" w:lineRule="auto"/>
    </w:pPr>
  </w:style>
  <w:style w:type="character" w:customStyle="1" w:styleId="lfejChar">
    <w:name w:val="Élőfej Char"/>
    <w:basedOn w:val="Bekezdsalapbettpusa"/>
    <w:link w:val="lfej"/>
    <w:uiPriority w:val="99"/>
    <w:rsid w:val="008C768E"/>
  </w:style>
  <w:style w:type="paragraph" w:styleId="llb">
    <w:name w:val="footer"/>
    <w:basedOn w:val="Norml"/>
    <w:link w:val="llbChar"/>
    <w:uiPriority w:val="99"/>
    <w:unhideWhenUsed/>
    <w:rsid w:val="008C768E"/>
    <w:pPr>
      <w:tabs>
        <w:tab w:val="center" w:pos="4703"/>
        <w:tab w:val="right" w:pos="9406"/>
      </w:tabs>
      <w:spacing w:after="0" w:line="240" w:lineRule="auto"/>
    </w:pPr>
  </w:style>
  <w:style w:type="character" w:customStyle="1" w:styleId="llbChar">
    <w:name w:val="Élőláb Char"/>
    <w:basedOn w:val="Bekezdsalapbettpusa"/>
    <w:link w:val="llb"/>
    <w:uiPriority w:val="99"/>
    <w:rsid w:val="008C768E"/>
  </w:style>
  <w:style w:type="paragraph" w:styleId="Tartalomjegyzkcmsora">
    <w:name w:val="TOC Heading"/>
    <w:basedOn w:val="Cmsor1"/>
    <w:next w:val="Norml"/>
    <w:uiPriority w:val="39"/>
    <w:unhideWhenUsed/>
    <w:rsid w:val="00AA7E3A"/>
    <w:pPr>
      <w:numPr>
        <w:numId w:val="0"/>
      </w:numPr>
      <w:spacing w:line="259" w:lineRule="auto"/>
      <w:outlineLvl w:val="9"/>
    </w:pPr>
    <w:rPr>
      <w:rFonts w:asciiTheme="majorHAnsi" w:hAnsiTheme="majorHAnsi"/>
      <w:b w:val="0"/>
      <w:color w:val="2E74B5" w:themeColor="accent1" w:themeShade="BF"/>
      <w:sz w:val="32"/>
    </w:rPr>
  </w:style>
  <w:style w:type="paragraph" w:styleId="TJ1">
    <w:name w:val="toc 1"/>
    <w:basedOn w:val="Norml"/>
    <w:next w:val="Norml"/>
    <w:autoRedefine/>
    <w:uiPriority w:val="39"/>
    <w:unhideWhenUsed/>
    <w:rsid w:val="00AA7E3A"/>
    <w:pPr>
      <w:spacing w:after="100"/>
    </w:pPr>
  </w:style>
  <w:style w:type="paragraph" w:styleId="TJ2">
    <w:name w:val="toc 2"/>
    <w:basedOn w:val="Norml"/>
    <w:next w:val="Norml"/>
    <w:autoRedefine/>
    <w:uiPriority w:val="39"/>
    <w:unhideWhenUsed/>
    <w:rsid w:val="00AA7E3A"/>
    <w:pPr>
      <w:spacing w:after="100"/>
      <w:ind w:left="220"/>
    </w:pPr>
  </w:style>
  <w:style w:type="character" w:styleId="Hiperhivatkozs">
    <w:name w:val="Hyperlink"/>
    <w:basedOn w:val="Bekezdsalapbettpusa"/>
    <w:uiPriority w:val="99"/>
    <w:unhideWhenUsed/>
    <w:rsid w:val="00AA7E3A"/>
    <w:rPr>
      <w:color w:val="0563C1" w:themeColor="hyperlink"/>
      <w:u w:val="single"/>
    </w:rPr>
  </w:style>
  <w:style w:type="paragraph" w:customStyle="1" w:styleId="ThesisHX">
    <w:name w:val="Thesis HX"/>
    <w:basedOn w:val="ThesisH1"/>
    <w:next w:val="ThesisSzvegElsBekezds"/>
    <w:link w:val="ThesisHXChar"/>
    <w:qFormat/>
    <w:rsid w:val="00AA7E3A"/>
    <w:rPr>
      <w:i/>
      <w:sz w:val="24"/>
    </w:rPr>
  </w:style>
  <w:style w:type="character" w:customStyle="1" w:styleId="ThesisH1Char">
    <w:name w:val="Thesis H1 Char"/>
    <w:basedOn w:val="Cmsor1Char"/>
    <w:link w:val="ThesisH1"/>
    <w:rsid w:val="00AA7E3A"/>
    <w:rPr>
      <w:rFonts w:ascii="Arial" w:eastAsiaTheme="majorEastAsia" w:hAnsi="Arial" w:cstheme="majorBidi"/>
      <w:b/>
      <w:sz w:val="28"/>
      <w:szCs w:val="32"/>
      <w:lang w:val="hu-HU"/>
    </w:rPr>
  </w:style>
  <w:style w:type="character" w:customStyle="1" w:styleId="ThesisHXChar">
    <w:name w:val="Thesis HX Char"/>
    <w:basedOn w:val="ThesisH1Char"/>
    <w:link w:val="ThesisHX"/>
    <w:rsid w:val="00AA7E3A"/>
    <w:rPr>
      <w:rFonts w:ascii="Arial" w:eastAsiaTheme="majorEastAsia" w:hAnsi="Arial" w:cstheme="majorBidi"/>
      <w:b/>
      <w:i/>
      <w:sz w:val="24"/>
      <w:szCs w:val="32"/>
      <w:lang w:val="hu-HU"/>
    </w:rPr>
  </w:style>
  <w:style w:type="paragraph" w:styleId="Kpalrs">
    <w:name w:val="caption"/>
    <w:basedOn w:val="Norml"/>
    <w:next w:val="Norml"/>
    <w:uiPriority w:val="35"/>
    <w:unhideWhenUsed/>
    <w:qFormat/>
    <w:rsid w:val="00613EEB"/>
    <w:pPr>
      <w:spacing w:after="200" w:line="240" w:lineRule="auto"/>
    </w:pPr>
    <w:rPr>
      <w:i/>
      <w:iCs/>
      <w:color w:val="44546A" w:themeColor="text2"/>
      <w:sz w:val="18"/>
      <w:szCs w:val="18"/>
    </w:rPr>
  </w:style>
  <w:style w:type="character" w:styleId="Helyrzszveg">
    <w:name w:val="Placeholder Text"/>
    <w:basedOn w:val="Bekezdsalapbettpusa"/>
    <w:uiPriority w:val="99"/>
    <w:semiHidden/>
    <w:rsid w:val="003B446E"/>
    <w:rPr>
      <w:color w:val="808080"/>
    </w:rPr>
  </w:style>
  <w:style w:type="paragraph" w:styleId="TJ3">
    <w:name w:val="toc 3"/>
    <w:basedOn w:val="Norml"/>
    <w:next w:val="Norml"/>
    <w:autoRedefine/>
    <w:uiPriority w:val="39"/>
    <w:unhideWhenUsed/>
    <w:rsid w:val="00964772"/>
    <w:pPr>
      <w:spacing w:after="100"/>
      <w:ind w:left="440"/>
    </w:pPr>
  </w:style>
  <w:style w:type="paragraph" w:styleId="Nincstrkz">
    <w:name w:val="No Spacing"/>
    <w:uiPriority w:val="1"/>
    <w:qFormat/>
    <w:rsid w:val="00DC2762"/>
    <w:pPr>
      <w:spacing w:after="0" w:line="240" w:lineRule="auto"/>
    </w:pPr>
    <w:rPr>
      <w:lang w:val="hu-HU"/>
    </w:rPr>
  </w:style>
  <w:style w:type="paragraph" w:styleId="Kiemeltidzet">
    <w:name w:val="Intense Quote"/>
    <w:aliases w:val="Thesis Felsorolás"/>
    <w:basedOn w:val="ThesisSzvegElsBekezds"/>
    <w:next w:val="ThesisSzvegElsBekezds"/>
    <w:link w:val="KiemeltidzetChar"/>
    <w:uiPriority w:val="30"/>
    <w:qFormat/>
    <w:rsid w:val="003E5879"/>
    <w:pPr>
      <w:numPr>
        <w:numId w:val="7"/>
      </w:numPr>
      <w:spacing w:after="0"/>
      <w:ind w:left="720" w:firstLine="0"/>
      <w:jc w:val="left"/>
    </w:pPr>
    <w:rPr>
      <w:iCs/>
    </w:rPr>
  </w:style>
  <w:style w:type="character" w:customStyle="1" w:styleId="KiemeltidzetChar">
    <w:name w:val="Kiemelt idézet Char"/>
    <w:aliases w:val="Thesis Felsorolás Char"/>
    <w:basedOn w:val="Bekezdsalapbettpusa"/>
    <w:link w:val="Kiemeltidzet"/>
    <w:uiPriority w:val="30"/>
    <w:rsid w:val="003E5879"/>
    <w:rPr>
      <w:rFonts w:ascii="Times New Roman" w:hAnsi="Times New Roman"/>
      <w:iCs/>
      <w:sz w:val="24"/>
      <w:lang w:val="hu-HU"/>
    </w:rPr>
  </w:style>
  <w:style w:type="paragraph" w:styleId="brajegyzk">
    <w:name w:val="table of figures"/>
    <w:basedOn w:val="Norml"/>
    <w:next w:val="Norml"/>
    <w:uiPriority w:val="99"/>
    <w:unhideWhenUsed/>
    <w:rsid w:val="00E257D0"/>
    <w:pPr>
      <w:spacing w:after="0"/>
    </w:pPr>
  </w:style>
  <w:style w:type="character" w:customStyle="1" w:styleId="apple-converted-space">
    <w:name w:val="apple-converted-space"/>
    <w:basedOn w:val="Bekezdsalapbettpusa"/>
    <w:rsid w:val="00535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716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oleObject" Target="file:///C:\Users\Rozsenich\Documents\THESIS\Diagrams\szobafoglalas.vsdx" TargetMode="External"/><Relationship Id="rId26" Type="http://schemas.openxmlformats.org/officeDocument/2006/relationships/package" Target="embeddings/Microsoft_Visio_Drawing2.vsdx"/><Relationship Id="rId39" Type="http://schemas.openxmlformats.org/officeDocument/2006/relationships/header" Target="header11.xml"/><Relationship Id="rId21" Type="http://schemas.openxmlformats.org/officeDocument/2006/relationships/image" Target="media/image3.emf"/><Relationship Id="rId34" Type="http://schemas.openxmlformats.org/officeDocument/2006/relationships/oleObject" Target="file:///C:\Users\Rozsenich\Documents\THESIS\Diagrams\room_nlp_object_extra3.vsdx" TargetMode="External"/><Relationship Id="rId42" Type="http://schemas.openxmlformats.org/officeDocument/2006/relationships/hyperlink" Target="http://mik.uni-pannon.hu/index.php?func=news&amp;main=26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8.xml"/><Relationship Id="rId29" Type="http://schemas.openxmlformats.org/officeDocument/2006/relationships/image" Target="media/image7.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1.vsdx"/><Relationship Id="rId32" Type="http://schemas.openxmlformats.org/officeDocument/2006/relationships/oleObject" Target="file:///C:\Users\Rozsenich\Documents\THESIS\Diagrams\room_nlp_object_extra2.vsdx" TargetMode="External"/><Relationship Id="rId37" Type="http://schemas.openxmlformats.org/officeDocument/2006/relationships/header" Target="header9.xml"/><Relationship Id="rId40" Type="http://schemas.openxmlformats.org/officeDocument/2006/relationships/header" Target="header12.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4.emf"/><Relationship Id="rId28" Type="http://schemas.openxmlformats.org/officeDocument/2006/relationships/oleObject" Target="file:///C:\Users\Rozsenich\Documents\THESIS\Diagrams\room_nlp_object.vsdx" TargetMode="External"/><Relationship Id="rId36" Type="http://schemas.openxmlformats.org/officeDocument/2006/relationships/oleObject" Target="file:///C:\Users\Rozsenich\Documents\THESIS\Diagrams\models.vsdx" TargetMode="External"/><Relationship Id="rId10" Type="http://schemas.openxmlformats.org/officeDocument/2006/relationships/header" Target="header2.xml"/><Relationship Id="rId19" Type="http://schemas.openxmlformats.org/officeDocument/2006/relationships/image" Target="media/image2.emf"/><Relationship Id="rId31" Type="http://schemas.openxmlformats.org/officeDocument/2006/relationships/image" Target="media/image8.e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oleObject" Target="file:///C:\Users\Rozsenich\Documents\THESIS\Diagrams\smartfiltering.vsdx" TargetMode="External"/><Relationship Id="rId27" Type="http://schemas.openxmlformats.org/officeDocument/2006/relationships/image" Target="media/image6.emf"/><Relationship Id="rId30" Type="http://schemas.openxmlformats.org/officeDocument/2006/relationships/oleObject" Target="file:///C:\Users\Rozsenich\Documents\THESIS\Diagrams\room_nlp_object_extra1.vsdx" TargetMode="External"/><Relationship Id="rId35" Type="http://schemas.openxmlformats.org/officeDocument/2006/relationships/image" Target="media/image10.emf"/><Relationship Id="rId43" Type="http://schemas.openxmlformats.org/officeDocument/2006/relationships/header" Target="header1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emf"/><Relationship Id="rId25" Type="http://schemas.openxmlformats.org/officeDocument/2006/relationships/image" Target="media/image5.emf"/><Relationship Id="rId33" Type="http://schemas.openxmlformats.org/officeDocument/2006/relationships/image" Target="media/image9.emf"/><Relationship Id="rId38" Type="http://schemas.openxmlformats.org/officeDocument/2006/relationships/header" Target="header10.xml"/><Relationship Id="rId20" Type="http://schemas.openxmlformats.org/officeDocument/2006/relationships/oleObject" Target="file:///C:\Users\Rozsenich\Documents\THESIS\Diagrams\foglalasvisszaigazolas.vsdx" TargetMode="External"/><Relationship Id="rId41" Type="http://schemas.openxmlformats.org/officeDocument/2006/relationships/header" Target="header1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FB4A-E13A-44C5-A95B-6C33098B8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820</TotalTime>
  <Pages>41</Pages>
  <Words>5738</Words>
  <Characters>32708</Characters>
  <Application>Microsoft Office Word</Application>
  <DocSecurity>0</DocSecurity>
  <Lines>272</Lines>
  <Paragraphs>76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38370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Rozsenich</dc:creator>
  <cp:keywords/>
  <dc:description/>
  <cp:lastModifiedBy>Balázs Rozsenich</cp:lastModifiedBy>
  <cp:revision>51</cp:revision>
  <dcterms:created xsi:type="dcterms:W3CDTF">2015-04-07T11:27:00Z</dcterms:created>
  <dcterms:modified xsi:type="dcterms:W3CDTF">2015-04-08T14:03:00Z</dcterms:modified>
</cp:coreProperties>
</file>